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14:paraId="183436BC" w14:textId="77777777" w:rsidR="000F2C9D" w:rsidRDefault="008F11F2" w:rsidP="000F2C9D">
      <w:pPr>
        <w:pStyle w:val="titleline1"/>
      </w:pPr>
      <w:r>
        <w:fldChar w:fldCharType="begin"/>
      </w:r>
      <w:r>
        <w:instrText xml:space="preserve"> DOCPROPERTY  "Extension Name"  \* MERGEFORMAT </w:instrText>
      </w:r>
      <w:r>
        <w:fldChar w:fldCharType="separate"/>
      </w:r>
      <w:r>
        <w:t>Epidemiological Disturbance Agent</w:t>
      </w:r>
      <w:r>
        <w:fldChar w:fldCharType="end"/>
      </w:r>
      <w:r>
        <w:t xml:space="preserve"> </w:t>
      </w:r>
      <w:r w:rsidR="000F2C9D">
        <w:t>v</w:t>
      </w:r>
      <w:fldSimple w:instr=" DOCPROPERTY  &quot;Extension Version&quot;  \* MERGEFORMAT ">
        <w:r>
          <w:t>1.0</w:t>
        </w:r>
      </w:fldSimple>
    </w:p>
    <w:p w14:paraId="26248BDC" w14:textId="77777777" w:rsidR="002A7952" w:rsidRDefault="002A7952" w:rsidP="000F2C9D">
      <w:pPr>
        <w:pStyle w:val="titleline"/>
      </w:pPr>
      <w:r>
        <w:t xml:space="preserve">LANDIS-II </w:t>
      </w:r>
      <w:r w:rsidR="000F2C9D">
        <w:t xml:space="preserve">Extension </w:t>
      </w:r>
    </w:p>
    <w:p w14:paraId="63164E49" w14:textId="77777777" w:rsidR="000F2C9D" w:rsidRDefault="000F2C9D" w:rsidP="000F2C9D">
      <w:pPr>
        <w:pStyle w:val="titleline"/>
      </w:pPr>
      <w:r>
        <w:t xml:space="preserve">User Guide </w:t>
      </w:r>
    </w:p>
    <w:p w14:paraId="69C63EC7" w14:textId="77777777" w:rsidR="00B71AF3" w:rsidRDefault="00B71AF3" w:rsidP="000F2C9D"/>
    <w:p w14:paraId="75634696" w14:textId="77777777" w:rsidR="00B71AF3" w:rsidRDefault="00784063">
      <w:pPr>
        <w:spacing w:after="120"/>
        <w:jc w:val="center"/>
      </w:pPr>
      <w:r>
        <w:t>Francesco Tonini</w:t>
      </w:r>
      <w:r w:rsidR="00B71AF3">
        <w:rPr>
          <w:vertAlign w:val="superscript"/>
        </w:rPr>
        <w:t>1</w:t>
      </w:r>
    </w:p>
    <w:p w14:paraId="7C97D0B7" w14:textId="77777777" w:rsidR="00DE1966" w:rsidRPr="00DE1966" w:rsidRDefault="00DE1966" w:rsidP="00DE1966">
      <w:pPr>
        <w:spacing w:after="120"/>
        <w:jc w:val="center"/>
        <w:rPr>
          <w:vertAlign w:val="superscript"/>
        </w:rPr>
      </w:pPr>
      <w:r>
        <w:t>Brian R. Miranda</w:t>
      </w:r>
      <w:r w:rsidR="00784063">
        <w:rPr>
          <w:vertAlign w:val="superscript"/>
        </w:rPr>
        <w:t>2</w:t>
      </w:r>
    </w:p>
    <w:p w14:paraId="672EEFCB" w14:textId="77777777" w:rsidR="00B71AF3" w:rsidRDefault="00B71AF3" w:rsidP="000F2C9D">
      <w:pPr>
        <w:spacing w:after="120"/>
        <w:jc w:val="center"/>
      </w:pPr>
    </w:p>
    <w:p w14:paraId="0EB22D92" w14:textId="77777777" w:rsidR="00784063" w:rsidRDefault="00784063" w:rsidP="000F2C9D">
      <w:pPr>
        <w:spacing w:after="120"/>
        <w:jc w:val="center"/>
      </w:pPr>
    </w:p>
    <w:p w14:paraId="648ADFF3" w14:textId="77777777" w:rsidR="00B71AF3" w:rsidRDefault="00B71AF3" w:rsidP="000F2C9D">
      <w:pPr>
        <w:spacing w:after="120"/>
        <w:jc w:val="center"/>
      </w:pPr>
      <w:r>
        <w:rPr>
          <w:vertAlign w:val="superscript"/>
        </w:rPr>
        <w:t>1</w:t>
      </w:r>
      <w:r w:rsidR="00784063" w:rsidRPr="00784063">
        <w:t>Center for Geospatial Analytics, North Carolina State University</w:t>
      </w:r>
    </w:p>
    <w:p w14:paraId="3EBE6A09" w14:textId="77777777" w:rsidR="00784063" w:rsidRDefault="00B71AF3" w:rsidP="00784063">
      <w:pPr>
        <w:spacing w:after="120"/>
        <w:jc w:val="center"/>
      </w:pPr>
      <w:r>
        <w:rPr>
          <w:vertAlign w:val="superscript"/>
        </w:rPr>
        <w:t>2</w:t>
      </w:r>
      <w:r w:rsidR="00784063">
        <w:t>USFS Northern Research Station</w:t>
      </w:r>
    </w:p>
    <w:p w14:paraId="29F69F4E" w14:textId="77777777" w:rsidR="002A7952" w:rsidRDefault="002A7952" w:rsidP="00784063">
      <w:pPr>
        <w:spacing w:after="120"/>
        <w:jc w:val="center"/>
      </w:pPr>
    </w:p>
    <w:p w14:paraId="754A4A7A" w14:textId="7A54D77B" w:rsidR="00B71AF3" w:rsidRDefault="00B71AF3" w:rsidP="000F2C9D">
      <w:pPr>
        <w:spacing w:after="120"/>
        <w:jc w:val="center"/>
      </w:pPr>
      <w:r>
        <w:t>Last Revised</w:t>
      </w:r>
      <w:r w:rsidR="00A553EC">
        <w:t xml:space="preserve"> by Francesco Tonini</w:t>
      </w:r>
      <w:r>
        <w:t xml:space="preserve">:  </w:t>
      </w:r>
      <w:r w:rsidR="00D13EDF">
        <w:fldChar w:fldCharType="begin"/>
      </w:r>
      <w:r w:rsidR="00D13EDF">
        <w:instrText xml:space="preserve"> SAVEDATE  \@ "MMMM d, yyyy"  \* MERGEFORMAT </w:instrText>
      </w:r>
      <w:r w:rsidR="00D13EDF">
        <w:fldChar w:fldCharType="separate"/>
      </w:r>
      <w:r w:rsidR="00164A1A">
        <w:rPr>
          <w:noProof/>
        </w:rPr>
        <w:t>March 11, 2016</w:t>
      </w:r>
      <w:r w:rsidR="00D13EDF">
        <w:rPr>
          <w:noProof/>
        </w:rPr>
        <w:fldChar w:fldCharType="end"/>
      </w:r>
    </w:p>
    <w:p w14:paraId="3E180DAD" w14:textId="1F38050B" w:rsidR="00A553EC" w:rsidRDefault="00A553EC" w:rsidP="00A553EC">
      <w:pPr>
        <w:spacing w:after="120"/>
        <w:jc w:val="center"/>
      </w:pPr>
      <w:r>
        <w:t xml:space="preserve">Previous Revision by Francesco Tonini: </w:t>
      </w:r>
      <w:r w:rsidR="001E176B">
        <w:t>March</w:t>
      </w:r>
      <w:r w:rsidR="00FF10B5">
        <w:t xml:space="preserve"> </w:t>
      </w:r>
      <w:r w:rsidR="001E176B">
        <w:t>3</w:t>
      </w:r>
      <w:r w:rsidR="00FF10B5">
        <w:t>, 2016</w:t>
      </w:r>
    </w:p>
    <w:p w14:paraId="3BD17A4B" w14:textId="77777777" w:rsidR="00B71AF3" w:rsidRDefault="00B71AF3">
      <w:pPr>
        <w:spacing w:after="120"/>
      </w:pPr>
    </w:p>
    <w:p w14:paraId="6E4D5DEB" w14:textId="77777777" w:rsidR="00B71AF3" w:rsidRDefault="00B71AF3">
      <w:pPr>
        <w:spacing w:after="120"/>
        <w:rPr>
          <w:i/>
          <w:iCs/>
        </w:rPr>
      </w:pPr>
    </w:p>
    <w:p w14:paraId="2918F5EF" w14:textId="77777777" w:rsidR="00B71AF3" w:rsidRDefault="00B71AF3">
      <w:pPr>
        <w:pStyle w:val="text"/>
        <w:spacing w:before="0"/>
        <w:sectPr w:rsidR="00B71AF3">
          <w:headerReference w:type="default" r:id="rId8"/>
          <w:footerReference w:type="default" r:id="rId9"/>
          <w:pgSz w:w="12240" w:h="15840" w:code="1"/>
          <w:pgMar w:top="1627" w:right="1627" w:bottom="2707" w:left="1627" w:header="935" w:footer="720" w:gutter="0"/>
          <w:cols w:space="720"/>
          <w:docGrid w:linePitch="360"/>
        </w:sectPr>
      </w:pPr>
    </w:p>
    <w:p w14:paraId="3D9FAB84" w14:textId="77777777" w:rsidR="00B71AF3" w:rsidRDefault="00B71AF3">
      <w:pPr>
        <w:pStyle w:val="heading"/>
        <w:rPr>
          <w:sz w:val="32"/>
          <w:szCs w:val="32"/>
        </w:rPr>
      </w:pPr>
      <w:r>
        <w:rPr>
          <w:sz w:val="32"/>
          <w:szCs w:val="32"/>
        </w:rPr>
        <w:lastRenderedPageBreak/>
        <w:t>Table of Contents</w:t>
      </w:r>
    </w:p>
    <w:p w14:paraId="3183AAB1" w14:textId="77777777" w:rsidR="00F62238"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444673230" w:history="1">
        <w:r w:rsidR="00F62238" w:rsidRPr="004647C8">
          <w:rPr>
            <w:rStyle w:val="Hyperlink"/>
            <w:noProof/>
          </w:rPr>
          <w:t>1</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Introduction</w:t>
        </w:r>
        <w:r w:rsidR="00F62238">
          <w:rPr>
            <w:noProof/>
            <w:webHidden/>
          </w:rPr>
          <w:tab/>
        </w:r>
        <w:r w:rsidR="00F62238">
          <w:rPr>
            <w:noProof/>
            <w:webHidden/>
          </w:rPr>
          <w:fldChar w:fldCharType="begin"/>
        </w:r>
        <w:r w:rsidR="00F62238">
          <w:rPr>
            <w:noProof/>
            <w:webHidden/>
          </w:rPr>
          <w:instrText xml:space="preserve"> PAGEREF _Toc444673230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23380392"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1" w:history="1">
        <w:r w:rsidR="00F62238" w:rsidRPr="004647C8">
          <w:rPr>
            <w:rStyle w:val="Hyperlink"/>
            <w:noProof/>
          </w:rPr>
          <w:t>1.1</w:t>
        </w:r>
        <w:r w:rsidR="00F62238">
          <w:rPr>
            <w:rFonts w:asciiTheme="minorHAnsi" w:eastAsiaTheme="minorEastAsia" w:hAnsiTheme="minorHAnsi" w:cstheme="minorBidi"/>
            <w:noProof/>
            <w:sz w:val="22"/>
            <w:szCs w:val="22"/>
          </w:rPr>
          <w:tab/>
        </w:r>
        <w:r w:rsidR="00F62238" w:rsidRPr="004647C8">
          <w:rPr>
            <w:rStyle w:val="Hyperlink"/>
            <w:noProof/>
          </w:rPr>
          <w:t>Major Releases</w:t>
        </w:r>
        <w:r w:rsidR="00F62238">
          <w:rPr>
            <w:noProof/>
            <w:webHidden/>
          </w:rPr>
          <w:tab/>
        </w:r>
        <w:r w:rsidR="00F62238">
          <w:rPr>
            <w:noProof/>
            <w:webHidden/>
          </w:rPr>
          <w:fldChar w:fldCharType="begin"/>
        </w:r>
        <w:r w:rsidR="00F62238">
          <w:rPr>
            <w:noProof/>
            <w:webHidden/>
          </w:rPr>
          <w:instrText xml:space="preserve"> PAGEREF _Toc444673231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36EDC584"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2" w:history="1">
        <w:r w:rsidR="00F62238" w:rsidRPr="004647C8">
          <w:rPr>
            <w:rStyle w:val="Hyperlink"/>
            <w:noProof/>
          </w:rPr>
          <w:t>1.1.1</w:t>
        </w:r>
        <w:r w:rsidR="00F62238">
          <w:rPr>
            <w:rFonts w:asciiTheme="minorHAnsi" w:eastAsiaTheme="minorEastAsia" w:hAnsiTheme="minorHAnsi" w:cstheme="minorBidi"/>
            <w:i w:val="0"/>
            <w:iCs w:val="0"/>
            <w:noProof/>
            <w:sz w:val="22"/>
            <w:szCs w:val="22"/>
          </w:rPr>
          <w:tab/>
        </w:r>
        <w:r w:rsidR="00F62238" w:rsidRPr="004647C8">
          <w:rPr>
            <w:rStyle w:val="Hyperlink"/>
            <w:noProof/>
          </w:rPr>
          <w:t>Version 1.0</w:t>
        </w:r>
        <w:r w:rsidR="00F62238">
          <w:rPr>
            <w:noProof/>
            <w:webHidden/>
          </w:rPr>
          <w:tab/>
        </w:r>
        <w:r w:rsidR="00F62238">
          <w:rPr>
            <w:noProof/>
            <w:webHidden/>
          </w:rPr>
          <w:fldChar w:fldCharType="begin"/>
        </w:r>
        <w:r w:rsidR="00F62238">
          <w:rPr>
            <w:noProof/>
            <w:webHidden/>
          </w:rPr>
          <w:instrText xml:space="preserve"> PAGEREF _Toc444673232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5ABF2BBF"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3" w:history="1">
        <w:r w:rsidR="00F62238" w:rsidRPr="004647C8">
          <w:rPr>
            <w:rStyle w:val="Hyperlink"/>
            <w:noProof/>
          </w:rPr>
          <w:t>1.2</w:t>
        </w:r>
        <w:r w:rsidR="00F62238">
          <w:rPr>
            <w:rFonts w:asciiTheme="minorHAnsi" w:eastAsiaTheme="minorEastAsia" w:hAnsiTheme="minorHAnsi" w:cstheme="minorBidi"/>
            <w:noProof/>
            <w:sz w:val="22"/>
            <w:szCs w:val="22"/>
          </w:rPr>
          <w:tab/>
        </w:r>
        <w:r w:rsidR="00F62238" w:rsidRPr="004647C8">
          <w:rPr>
            <w:rStyle w:val="Hyperlink"/>
            <w:noProof/>
          </w:rPr>
          <w:t>Minor Releases</w:t>
        </w:r>
        <w:r w:rsidR="00F62238">
          <w:rPr>
            <w:noProof/>
            <w:webHidden/>
          </w:rPr>
          <w:tab/>
        </w:r>
        <w:r w:rsidR="00F62238">
          <w:rPr>
            <w:noProof/>
            <w:webHidden/>
          </w:rPr>
          <w:fldChar w:fldCharType="begin"/>
        </w:r>
        <w:r w:rsidR="00F62238">
          <w:rPr>
            <w:noProof/>
            <w:webHidden/>
          </w:rPr>
          <w:instrText xml:space="preserve"> PAGEREF _Toc444673233 \h </w:instrText>
        </w:r>
        <w:r w:rsidR="00F62238">
          <w:rPr>
            <w:noProof/>
            <w:webHidden/>
          </w:rPr>
        </w:r>
        <w:r w:rsidR="00F62238">
          <w:rPr>
            <w:noProof/>
            <w:webHidden/>
          </w:rPr>
          <w:fldChar w:fldCharType="separate"/>
        </w:r>
        <w:r w:rsidR="00164A1A">
          <w:rPr>
            <w:noProof/>
            <w:webHidden/>
          </w:rPr>
          <w:t>2</w:t>
        </w:r>
        <w:r w:rsidR="00F62238">
          <w:rPr>
            <w:noProof/>
            <w:webHidden/>
          </w:rPr>
          <w:fldChar w:fldCharType="end"/>
        </w:r>
      </w:hyperlink>
    </w:p>
    <w:p w14:paraId="72FE3392" w14:textId="77777777" w:rsidR="00F62238" w:rsidRDefault="001E176B">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34" w:history="1">
        <w:r w:rsidR="00F62238" w:rsidRPr="004647C8">
          <w:rPr>
            <w:rStyle w:val="Hyperlink"/>
            <w:noProof/>
          </w:rPr>
          <w:t>2</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Epidemiological Disturbance Agents</w:t>
        </w:r>
        <w:r w:rsidR="00F62238">
          <w:rPr>
            <w:noProof/>
            <w:webHidden/>
          </w:rPr>
          <w:tab/>
        </w:r>
        <w:r w:rsidR="00F62238">
          <w:rPr>
            <w:noProof/>
            <w:webHidden/>
          </w:rPr>
          <w:fldChar w:fldCharType="begin"/>
        </w:r>
        <w:r w:rsidR="00F62238">
          <w:rPr>
            <w:noProof/>
            <w:webHidden/>
          </w:rPr>
          <w:instrText xml:space="preserve"> PAGEREF _Toc444673234 \h </w:instrText>
        </w:r>
        <w:r w:rsidR="00F62238">
          <w:rPr>
            <w:noProof/>
            <w:webHidden/>
          </w:rPr>
        </w:r>
        <w:r w:rsidR="00F62238">
          <w:rPr>
            <w:noProof/>
            <w:webHidden/>
          </w:rPr>
          <w:fldChar w:fldCharType="separate"/>
        </w:r>
        <w:r w:rsidR="00164A1A">
          <w:rPr>
            <w:noProof/>
            <w:webHidden/>
          </w:rPr>
          <w:t>3</w:t>
        </w:r>
        <w:r w:rsidR="00F62238">
          <w:rPr>
            <w:noProof/>
            <w:webHidden/>
          </w:rPr>
          <w:fldChar w:fldCharType="end"/>
        </w:r>
      </w:hyperlink>
    </w:p>
    <w:p w14:paraId="1D0D6B8A"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5" w:history="1">
        <w:r w:rsidR="00F62238" w:rsidRPr="004647C8">
          <w:rPr>
            <w:rStyle w:val="Hyperlink"/>
            <w:noProof/>
          </w:rPr>
          <w:t>2.1</w:t>
        </w:r>
        <w:r w:rsidR="00F62238">
          <w:rPr>
            <w:rFonts w:asciiTheme="minorHAnsi" w:eastAsiaTheme="minorEastAsia" w:hAnsiTheme="minorHAnsi" w:cstheme="minorBidi"/>
            <w:noProof/>
            <w:sz w:val="22"/>
            <w:szCs w:val="22"/>
          </w:rPr>
          <w:tab/>
        </w:r>
        <w:r w:rsidR="00F62238" w:rsidRPr="004647C8">
          <w:rPr>
            <w:rStyle w:val="Hyperlink"/>
            <w:noProof/>
          </w:rPr>
          <w:t>Overview of EDA</w:t>
        </w:r>
        <w:r w:rsidR="00F62238">
          <w:rPr>
            <w:noProof/>
            <w:webHidden/>
          </w:rPr>
          <w:tab/>
        </w:r>
        <w:r w:rsidR="00F62238">
          <w:rPr>
            <w:noProof/>
            <w:webHidden/>
          </w:rPr>
          <w:fldChar w:fldCharType="begin"/>
        </w:r>
        <w:r w:rsidR="00F62238">
          <w:rPr>
            <w:noProof/>
            <w:webHidden/>
          </w:rPr>
          <w:instrText xml:space="preserve"> PAGEREF _Toc444673235 \h </w:instrText>
        </w:r>
        <w:r w:rsidR="00F62238">
          <w:rPr>
            <w:noProof/>
            <w:webHidden/>
          </w:rPr>
        </w:r>
        <w:r w:rsidR="00F62238">
          <w:rPr>
            <w:noProof/>
            <w:webHidden/>
          </w:rPr>
          <w:fldChar w:fldCharType="separate"/>
        </w:r>
        <w:r w:rsidR="00164A1A">
          <w:rPr>
            <w:noProof/>
            <w:webHidden/>
          </w:rPr>
          <w:t>3</w:t>
        </w:r>
        <w:r w:rsidR="00F62238">
          <w:rPr>
            <w:noProof/>
            <w:webHidden/>
          </w:rPr>
          <w:fldChar w:fldCharType="end"/>
        </w:r>
      </w:hyperlink>
    </w:p>
    <w:p w14:paraId="26E35E95"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6" w:history="1">
        <w:r w:rsidR="00F62238" w:rsidRPr="004647C8">
          <w:rPr>
            <w:rStyle w:val="Hyperlink"/>
            <w:noProof/>
          </w:rPr>
          <w:t>2.2</w:t>
        </w:r>
        <w:r w:rsidR="00F62238">
          <w:rPr>
            <w:rFonts w:asciiTheme="minorHAnsi" w:eastAsiaTheme="minorEastAsia" w:hAnsiTheme="minorHAnsi" w:cstheme="minorBidi"/>
            <w:noProof/>
            <w:sz w:val="22"/>
            <w:szCs w:val="22"/>
          </w:rPr>
          <w:tab/>
        </w:r>
        <w:r w:rsidR="00F62238" w:rsidRPr="004647C8">
          <w:rPr>
            <w:rStyle w:val="Hyperlink"/>
            <w:noProof/>
          </w:rPr>
          <w:t>Site Host Index</w:t>
        </w:r>
        <w:r w:rsidR="00F62238">
          <w:rPr>
            <w:noProof/>
            <w:webHidden/>
          </w:rPr>
          <w:tab/>
        </w:r>
        <w:r w:rsidR="00F62238">
          <w:rPr>
            <w:noProof/>
            <w:webHidden/>
          </w:rPr>
          <w:fldChar w:fldCharType="begin"/>
        </w:r>
        <w:r w:rsidR="00F62238">
          <w:rPr>
            <w:noProof/>
            <w:webHidden/>
          </w:rPr>
          <w:instrText xml:space="preserve"> PAGEREF _Toc444673236 \h </w:instrText>
        </w:r>
        <w:r w:rsidR="00F62238">
          <w:rPr>
            <w:noProof/>
            <w:webHidden/>
          </w:rPr>
        </w:r>
        <w:r w:rsidR="00F62238">
          <w:rPr>
            <w:noProof/>
            <w:webHidden/>
          </w:rPr>
          <w:fldChar w:fldCharType="separate"/>
        </w:r>
        <w:r w:rsidR="00164A1A">
          <w:rPr>
            <w:noProof/>
            <w:webHidden/>
          </w:rPr>
          <w:t>4</w:t>
        </w:r>
        <w:r w:rsidR="00F62238">
          <w:rPr>
            <w:noProof/>
            <w:webHidden/>
          </w:rPr>
          <w:fldChar w:fldCharType="end"/>
        </w:r>
      </w:hyperlink>
    </w:p>
    <w:p w14:paraId="7BB03E9C"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37" w:history="1">
        <w:r w:rsidR="00F62238" w:rsidRPr="004647C8">
          <w:rPr>
            <w:rStyle w:val="Hyperlink"/>
            <w:noProof/>
          </w:rPr>
          <w:t>2.2.1</w:t>
        </w:r>
        <w:r w:rsidR="00F62238">
          <w:rPr>
            <w:rFonts w:asciiTheme="minorHAnsi" w:eastAsiaTheme="minorEastAsia" w:hAnsiTheme="minorHAnsi" w:cstheme="minorBidi"/>
            <w:i w:val="0"/>
            <w:iCs w:val="0"/>
            <w:noProof/>
            <w:sz w:val="22"/>
            <w:szCs w:val="22"/>
          </w:rPr>
          <w:tab/>
        </w:r>
        <w:r w:rsidR="00F62238" w:rsidRPr="004647C8">
          <w:rPr>
            <w:rStyle w:val="Hyperlink"/>
            <w:noProof/>
          </w:rPr>
          <w:t>Site host index modifiers</w:t>
        </w:r>
        <w:r w:rsidR="00F62238">
          <w:rPr>
            <w:noProof/>
            <w:webHidden/>
          </w:rPr>
          <w:tab/>
        </w:r>
        <w:r w:rsidR="00F62238">
          <w:rPr>
            <w:noProof/>
            <w:webHidden/>
          </w:rPr>
          <w:fldChar w:fldCharType="begin"/>
        </w:r>
        <w:r w:rsidR="00F62238">
          <w:rPr>
            <w:noProof/>
            <w:webHidden/>
          </w:rPr>
          <w:instrText xml:space="preserve"> PAGEREF _Toc444673237 \h </w:instrText>
        </w:r>
        <w:r w:rsidR="00F62238">
          <w:rPr>
            <w:noProof/>
            <w:webHidden/>
          </w:rPr>
        </w:r>
        <w:r w:rsidR="00F62238">
          <w:rPr>
            <w:noProof/>
            <w:webHidden/>
          </w:rPr>
          <w:fldChar w:fldCharType="separate"/>
        </w:r>
        <w:r w:rsidR="00164A1A">
          <w:rPr>
            <w:noProof/>
            <w:webHidden/>
          </w:rPr>
          <w:t>4</w:t>
        </w:r>
        <w:r w:rsidR="00F62238">
          <w:rPr>
            <w:noProof/>
            <w:webHidden/>
          </w:rPr>
          <w:fldChar w:fldCharType="end"/>
        </w:r>
      </w:hyperlink>
    </w:p>
    <w:p w14:paraId="335EE7A0"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8" w:history="1">
        <w:r w:rsidR="00F62238" w:rsidRPr="004647C8">
          <w:rPr>
            <w:rStyle w:val="Hyperlink"/>
            <w:noProof/>
          </w:rPr>
          <w:t>2.3</w:t>
        </w:r>
        <w:r w:rsidR="00F62238">
          <w:rPr>
            <w:rFonts w:asciiTheme="minorHAnsi" w:eastAsiaTheme="minorEastAsia" w:hAnsiTheme="minorHAnsi" w:cstheme="minorBidi"/>
            <w:noProof/>
            <w:sz w:val="22"/>
            <w:szCs w:val="22"/>
          </w:rPr>
          <w:tab/>
        </w:r>
        <w:r w:rsidR="00F62238" w:rsidRPr="004647C8">
          <w:rPr>
            <w:rStyle w:val="Hyperlink"/>
            <w:noProof/>
          </w:rPr>
          <w:t>Weather</w:t>
        </w:r>
        <w:r w:rsidR="00F62238">
          <w:rPr>
            <w:noProof/>
            <w:webHidden/>
          </w:rPr>
          <w:tab/>
        </w:r>
        <w:r w:rsidR="00F62238">
          <w:rPr>
            <w:noProof/>
            <w:webHidden/>
          </w:rPr>
          <w:fldChar w:fldCharType="begin"/>
        </w:r>
        <w:r w:rsidR="00F62238">
          <w:rPr>
            <w:noProof/>
            <w:webHidden/>
          </w:rPr>
          <w:instrText xml:space="preserve"> PAGEREF _Toc444673238 \h </w:instrText>
        </w:r>
        <w:r w:rsidR="00F62238">
          <w:rPr>
            <w:noProof/>
            <w:webHidden/>
          </w:rPr>
        </w:r>
        <w:r w:rsidR="00F62238">
          <w:rPr>
            <w:noProof/>
            <w:webHidden/>
          </w:rPr>
          <w:fldChar w:fldCharType="separate"/>
        </w:r>
        <w:r w:rsidR="00164A1A">
          <w:rPr>
            <w:noProof/>
            <w:webHidden/>
          </w:rPr>
          <w:t>5</w:t>
        </w:r>
        <w:r w:rsidR="00F62238">
          <w:rPr>
            <w:noProof/>
            <w:webHidden/>
          </w:rPr>
          <w:fldChar w:fldCharType="end"/>
        </w:r>
      </w:hyperlink>
    </w:p>
    <w:p w14:paraId="5AE8AFD4"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39" w:history="1">
        <w:r w:rsidR="00F62238" w:rsidRPr="004647C8">
          <w:rPr>
            <w:rStyle w:val="Hyperlink"/>
            <w:noProof/>
          </w:rPr>
          <w:t>2.4</w:t>
        </w:r>
        <w:r w:rsidR="00F62238">
          <w:rPr>
            <w:rFonts w:asciiTheme="minorHAnsi" w:eastAsiaTheme="minorEastAsia" w:hAnsiTheme="minorHAnsi" w:cstheme="minorBidi"/>
            <w:noProof/>
            <w:sz w:val="22"/>
            <w:szCs w:val="22"/>
          </w:rPr>
          <w:tab/>
        </w:r>
        <w:r w:rsidR="00F62238" w:rsidRPr="004647C8">
          <w:rPr>
            <w:rStyle w:val="Hyperlink"/>
            <w:noProof/>
          </w:rPr>
          <w:t>Epidemiological processes</w:t>
        </w:r>
        <w:r w:rsidR="00F62238">
          <w:rPr>
            <w:noProof/>
            <w:webHidden/>
          </w:rPr>
          <w:tab/>
        </w:r>
        <w:r w:rsidR="00F62238">
          <w:rPr>
            <w:noProof/>
            <w:webHidden/>
          </w:rPr>
          <w:fldChar w:fldCharType="begin"/>
        </w:r>
        <w:r w:rsidR="00F62238">
          <w:rPr>
            <w:noProof/>
            <w:webHidden/>
          </w:rPr>
          <w:instrText xml:space="preserve"> PAGEREF _Toc444673239 \h </w:instrText>
        </w:r>
        <w:r w:rsidR="00F62238">
          <w:rPr>
            <w:noProof/>
            <w:webHidden/>
          </w:rPr>
        </w:r>
        <w:r w:rsidR="00F62238">
          <w:rPr>
            <w:noProof/>
            <w:webHidden/>
          </w:rPr>
          <w:fldChar w:fldCharType="separate"/>
        </w:r>
        <w:r w:rsidR="00164A1A">
          <w:rPr>
            <w:noProof/>
            <w:webHidden/>
          </w:rPr>
          <w:t>6</w:t>
        </w:r>
        <w:r w:rsidR="00F62238">
          <w:rPr>
            <w:noProof/>
            <w:webHidden/>
          </w:rPr>
          <w:fldChar w:fldCharType="end"/>
        </w:r>
      </w:hyperlink>
    </w:p>
    <w:p w14:paraId="2BAE3587"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0" w:history="1">
        <w:r w:rsidR="00F62238" w:rsidRPr="004647C8">
          <w:rPr>
            <w:rStyle w:val="Hyperlink"/>
            <w:noProof/>
          </w:rPr>
          <w:t>2.4.1</w:t>
        </w:r>
        <w:r w:rsidR="00F62238">
          <w:rPr>
            <w:rFonts w:asciiTheme="minorHAnsi" w:eastAsiaTheme="minorEastAsia" w:hAnsiTheme="minorHAnsi" w:cstheme="minorBidi"/>
            <w:i w:val="0"/>
            <w:iCs w:val="0"/>
            <w:noProof/>
            <w:sz w:val="22"/>
            <w:szCs w:val="22"/>
          </w:rPr>
          <w:tab/>
        </w:r>
        <w:r w:rsidR="00F62238" w:rsidRPr="004647C8">
          <w:rPr>
            <w:rStyle w:val="Hyperlink"/>
            <w:noProof/>
          </w:rPr>
          <w:t>Dispersal kernel</w:t>
        </w:r>
        <w:r w:rsidR="00F62238">
          <w:rPr>
            <w:noProof/>
            <w:webHidden/>
          </w:rPr>
          <w:tab/>
        </w:r>
        <w:r w:rsidR="00F62238">
          <w:rPr>
            <w:noProof/>
            <w:webHidden/>
          </w:rPr>
          <w:fldChar w:fldCharType="begin"/>
        </w:r>
        <w:r w:rsidR="00F62238">
          <w:rPr>
            <w:noProof/>
            <w:webHidden/>
          </w:rPr>
          <w:instrText xml:space="preserve"> PAGEREF _Toc444673240 \h </w:instrText>
        </w:r>
        <w:r w:rsidR="00F62238">
          <w:rPr>
            <w:noProof/>
            <w:webHidden/>
          </w:rPr>
        </w:r>
        <w:r w:rsidR="00F62238">
          <w:rPr>
            <w:noProof/>
            <w:webHidden/>
          </w:rPr>
          <w:fldChar w:fldCharType="separate"/>
        </w:r>
        <w:r w:rsidR="00164A1A">
          <w:rPr>
            <w:noProof/>
            <w:webHidden/>
          </w:rPr>
          <w:t>7</w:t>
        </w:r>
        <w:r w:rsidR="00F62238">
          <w:rPr>
            <w:noProof/>
            <w:webHidden/>
          </w:rPr>
          <w:fldChar w:fldCharType="end"/>
        </w:r>
      </w:hyperlink>
    </w:p>
    <w:p w14:paraId="554849E4"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1" w:history="1">
        <w:r w:rsidR="00F62238" w:rsidRPr="004647C8">
          <w:rPr>
            <w:rStyle w:val="Hyperlink"/>
            <w:noProof/>
          </w:rPr>
          <w:t>2.4.2</w:t>
        </w:r>
        <w:r w:rsidR="00F62238">
          <w:rPr>
            <w:rFonts w:asciiTheme="minorHAnsi" w:eastAsiaTheme="minorEastAsia" w:hAnsiTheme="minorHAnsi" w:cstheme="minorBidi"/>
            <w:i w:val="0"/>
            <w:iCs w:val="0"/>
            <w:noProof/>
            <w:sz w:val="22"/>
            <w:szCs w:val="22"/>
          </w:rPr>
          <w:tab/>
        </w:r>
        <w:r w:rsidR="00F62238" w:rsidRPr="004647C8">
          <w:rPr>
            <w:rStyle w:val="Hyperlink"/>
            <w:noProof/>
          </w:rPr>
          <w:t>Cohorts mortality</w:t>
        </w:r>
        <w:r w:rsidR="00F62238">
          <w:rPr>
            <w:noProof/>
            <w:webHidden/>
          </w:rPr>
          <w:tab/>
        </w:r>
        <w:r w:rsidR="00F62238">
          <w:rPr>
            <w:noProof/>
            <w:webHidden/>
          </w:rPr>
          <w:fldChar w:fldCharType="begin"/>
        </w:r>
        <w:r w:rsidR="00F62238">
          <w:rPr>
            <w:noProof/>
            <w:webHidden/>
          </w:rPr>
          <w:instrText xml:space="preserve"> PAGEREF _Toc444673241 \h </w:instrText>
        </w:r>
        <w:r w:rsidR="00F62238">
          <w:rPr>
            <w:noProof/>
            <w:webHidden/>
          </w:rPr>
        </w:r>
        <w:r w:rsidR="00F62238">
          <w:rPr>
            <w:noProof/>
            <w:webHidden/>
          </w:rPr>
          <w:fldChar w:fldCharType="separate"/>
        </w:r>
        <w:r w:rsidR="00164A1A">
          <w:rPr>
            <w:noProof/>
            <w:webHidden/>
          </w:rPr>
          <w:t>8</w:t>
        </w:r>
        <w:r w:rsidR="00F62238">
          <w:rPr>
            <w:noProof/>
            <w:webHidden/>
          </w:rPr>
          <w:fldChar w:fldCharType="end"/>
        </w:r>
      </w:hyperlink>
    </w:p>
    <w:p w14:paraId="5147A577"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42" w:history="1">
        <w:r w:rsidR="00F62238" w:rsidRPr="004647C8">
          <w:rPr>
            <w:rStyle w:val="Hyperlink"/>
            <w:noProof/>
          </w:rPr>
          <w:t>2.5</w:t>
        </w:r>
        <w:r w:rsidR="00F62238">
          <w:rPr>
            <w:rFonts w:asciiTheme="minorHAnsi" w:eastAsiaTheme="minorEastAsia" w:hAnsiTheme="minorHAnsi" w:cstheme="minorBidi"/>
            <w:noProof/>
            <w:sz w:val="22"/>
            <w:szCs w:val="22"/>
          </w:rPr>
          <w:tab/>
        </w:r>
        <w:r w:rsidR="00F62238" w:rsidRPr="004647C8">
          <w:rPr>
            <w:rStyle w:val="Hyperlink"/>
            <w:noProof/>
          </w:rPr>
          <w:t>Future Development</w:t>
        </w:r>
        <w:r w:rsidR="00F62238">
          <w:rPr>
            <w:noProof/>
            <w:webHidden/>
          </w:rPr>
          <w:tab/>
        </w:r>
        <w:r w:rsidR="00F62238">
          <w:rPr>
            <w:noProof/>
            <w:webHidden/>
          </w:rPr>
          <w:fldChar w:fldCharType="begin"/>
        </w:r>
        <w:r w:rsidR="00F62238">
          <w:rPr>
            <w:noProof/>
            <w:webHidden/>
          </w:rPr>
          <w:instrText xml:space="preserve"> PAGEREF _Toc444673242 \h </w:instrText>
        </w:r>
        <w:r w:rsidR="00F62238">
          <w:rPr>
            <w:noProof/>
            <w:webHidden/>
          </w:rPr>
        </w:r>
        <w:r w:rsidR="00F62238">
          <w:rPr>
            <w:noProof/>
            <w:webHidden/>
          </w:rPr>
          <w:fldChar w:fldCharType="separate"/>
        </w:r>
        <w:r w:rsidR="00164A1A">
          <w:rPr>
            <w:noProof/>
            <w:webHidden/>
          </w:rPr>
          <w:t>9</w:t>
        </w:r>
        <w:r w:rsidR="00F62238">
          <w:rPr>
            <w:noProof/>
            <w:webHidden/>
          </w:rPr>
          <w:fldChar w:fldCharType="end"/>
        </w:r>
      </w:hyperlink>
    </w:p>
    <w:p w14:paraId="44A3A6D0"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43" w:history="1">
        <w:r w:rsidR="00F62238" w:rsidRPr="004647C8">
          <w:rPr>
            <w:rStyle w:val="Hyperlink"/>
            <w:noProof/>
          </w:rPr>
          <w:t>2.6</w:t>
        </w:r>
        <w:r w:rsidR="00F62238">
          <w:rPr>
            <w:rFonts w:asciiTheme="minorHAnsi" w:eastAsiaTheme="minorEastAsia" w:hAnsiTheme="minorHAnsi" w:cstheme="minorBidi"/>
            <w:noProof/>
            <w:sz w:val="22"/>
            <w:szCs w:val="22"/>
          </w:rPr>
          <w:tab/>
        </w:r>
        <w:r w:rsidR="00F62238" w:rsidRPr="004647C8">
          <w:rPr>
            <w:rStyle w:val="Hyperlink"/>
            <w:noProof/>
          </w:rPr>
          <w:t>References</w:t>
        </w:r>
        <w:r w:rsidR="00F62238">
          <w:rPr>
            <w:noProof/>
            <w:webHidden/>
          </w:rPr>
          <w:tab/>
        </w:r>
        <w:r w:rsidR="00F62238">
          <w:rPr>
            <w:noProof/>
            <w:webHidden/>
          </w:rPr>
          <w:fldChar w:fldCharType="begin"/>
        </w:r>
        <w:r w:rsidR="00F62238">
          <w:rPr>
            <w:noProof/>
            <w:webHidden/>
          </w:rPr>
          <w:instrText xml:space="preserve"> PAGEREF _Toc444673243 \h </w:instrText>
        </w:r>
        <w:r w:rsidR="00F62238">
          <w:rPr>
            <w:noProof/>
            <w:webHidden/>
          </w:rPr>
        </w:r>
        <w:r w:rsidR="00F62238">
          <w:rPr>
            <w:noProof/>
            <w:webHidden/>
          </w:rPr>
          <w:fldChar w:fldCharType="separate"/>
        </w:r>
        <w:r w:rsidR="00164A1A">
          <w:rPr>
            <w:noProof/>
            <w:webHidden/>
          </w:rPr>
          <w:t>10</w:t>
        </w:r>
        <w:r w:rsidR="00F62238">
          <w:rPr>
            <w:noProof/>
            <w:webHidden/>
          </w:rPr>
          <w:fldChar w:fldCharType="end"/>
        </w:r>
      </w:hyperlink>
    </w:p>
    <w:p w14:paraId="55435892"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44" w:history="1">
        <w:r w:rsidR="00F62238" w:rsidRPr="004647C8">
          <w:rPr>
            <w:rStyle w:val="Hyperlink"/>
            <w:noProof/>
          </w:rPr>
          <w:t>2.7</w:t>
        </w:r>
        <w:r w:rsidR="00F62238">
          <w:rPr>
            <w:rFonts w:asciiTheme="minorHAnsi" w:eastAsiaTheme="minorEastAsia" w:hAnsiTheme="minorHAnsi" w:cstheme="minorBidi"/>
            <w:noProof/>
            <w:sz w:val="22"/>
            <w:szCs w:val="22"/>
          </w:rPr>
          <w:tab/>
        </w:r>
        <w:r w:rsidR="00F62238" w:rsidRPr="004647C8">
          <w:rPr>
            <w:rStyle w:val="Hyperlink"/>
            <w:noProof/>
          </w:rPr>
          <w:t>Acknowledgements</w:t>
        </w:r>
        <w:r w:rsidR="00F62238">
          <w:rPr>
            <w:noProof/>
            <w:webHidden/>
          </w:rPr>
          <w:tab/>
        </w:r>
        <w:r w:rsidR="00F62238">
          <w:rPr>
            <w:noProof/>
            <w:webHidden/>
          </w:rPr>
          <w:fldChar w:fldCharType="begin"/>
        </w:r>
        <w:r w:rsidR="00F62238">
          <w:rPr>
            <w:noProof/>
            <w:webHidden/>
          </w:rPr>
          <w:instrText xml:space="preserve"> PAGEREF _Toc444673244 \h </w:instrText>
        </w:r>
        <w:r w:rsidR="00F62238">
          <w:rPr>
            <w:noProof/>
            <w:webHidden/>
          </w:rPr>
        </w:r>
        <w:r w:rsidR="00F62238">
          <w:rPr>
            <w:noProof/>
            <w:webHidden/>
          </w:rPr>
          <w:fldChar w:fldCharType="separate"/>
        </w:r>
        <w:r w:rsidR="00164A1A">
          <w:rPr>
            <w:noProof/>
            <w:webHidden/>
          </w:rPr>
          <w:t>11</w:t>
        </w:r>
        <w:r w:rsidR="00F62238">
          <w:rPr>
            <w:noProof/>
            <w:webHidden/>
          </w:rPr>
          <w:fldChar w:fldCharType="end"/>
        </w:r>
      </w:hyperlink>
    </w:p>
    <w:p w14:paraId="13A9BF2B" w14:textId="77777777" w:rsidR="00F62238" w:rsidRDefault="001E176B">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45" w:history="1">
        <w:r w:rsidR="00F62238" w:rsidRPr="004647C8">
          <w:rPr>
            <w:rStyle w:val="Hyperlink"/>
            <w:noProof/>
          </w:rPr>
          <w:t>3</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Input Files</w:t>
        </w:r>
        <w:r w:rsidR="00F62238">
          <w:rPr>
            <w:noProof/>
            <w:webHidden/>
          </w:rPr>
          <w:tab/>
        </w:r>
        <w:r w:rsidR="00F62238">
          <w:rPr>
            <w:noProof/>
            <w:webHidden/>
          </w:rPr>
          <w:fldChar w:fldCharType="begin"/>
        </w:r>
        <w:r w:rsidR="00F62238">
          <w:rPr>
            <w:noProof/>
            <w:webHidden/>
          </w:rPr>
          <w:instrText xml:space="preserve"> PAGEREF _Toc444673245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72179E33"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46" w:history="1">
        <w:r w:rsidR="00F62238" w:rsidRPr="004647C8">
          <w:rPr>
            <w:rStyle w:val="Hyperlink"/>
            <w:noProof/>
          </w:rPr>
          <w:t>3.1</w:t>
        </w:r>
        <w:r w:rsidR="00F62238">
          <w:rPr>
            <w:rFonts w:asciiTheme="minorHAnsi" w:eastAsiaTheme="minorEastAsia" w:hAnsiTheme="minorHAnsi" w:cstheme="minorBidi"/>
            <w:noProof/>
            <w:sz w:val="22"/>
            <w:szCs w:val="22"/>
          </w:rPr>
          <w:tab/>
        </w:r>
        <w:r w:rsidR="00F62238" w:rsidRPr="004647C8">
          <w:rPr>
            <w:rStyle w:val="Hyperlink"/>
            <w:noProof/>
          </w:rPr>
          <w:t>Input File Rules</w:t>
        </w:r>
        <w:r w:rsidR="00F62238">
          <w:rPr>
            <w:noProof/>
            <w:webHidden/>
          </w:rPr>
          <w:tab/>
        </w:r>
        <w:r w:rsidR="00F62238">
          <w:rPr>
            <w:noProof/>
            <w:webHidden/>
          </w:rPr>
          <w:fldChar w:fldCharType="begin"/>
        </w:r>
        <w:r w:rsidR="00F62238">
          <w:rPr>
            <w:noProof/>
            <w:webHidden/>
          </w:rPr>
          <w:instrText xml:space="preserve"> PAGEREF _Toc444673246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0F1CF29B"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47" w:history="1">
        <w:r w:rsidR="00F62238" w:rsidRPr="004647C8">
          <w:rPr>
            <w:rStyle w:val="Hyperlink"/>
            <w:noProof/>
          </w:rPr>
          <w:t>3.2</w:t>
        </w:r>
        <w:r w:rsidR="00F62238">
          <w:rPr>
            <w:rFonts w:asciiTheme="minorHAnsi" w:eastAsiaTheme="minorEastAsia" w:hAnsiTheme="minorHAnsi" w:cstheme="minorBidi"/>
            <w:noProof/>
            <w:sz w:val="22"/>
            <w:szCs w:val="22"/>
          </w:rPr>
          <w:tab/>
        </w:r>
        <w:r w:rsidR="00F62238" w:rsidRPr="004647C8">
          <w:rPr>
            <w:rStyle w:val="Hyperlink"/>
            <w:noProof/>
          </w:rPr>
          <w:t>Input File Parameters</w:t>
        </w:r>
        <w:r w:rsidR="00F62238">
          <w:rPr>
            <w:noProof/>
            <w:webHidden/>
          </w:rPr>
          <w:tab/>
        </w:r>
        <w:r w:rsidR="00F62238">
          <w:rPr>
            <w:noProof/>
            <w:webHidden/>
          </w:rPr>
          <w:fldChar w:fldCharType="begin"/>
        </w:r>
        <w:r w:rsidR="00F62238">
          <w:rPr>
            <w:noProof/>
            <w:webHidden/>
          </w:rPr>
          <w:instrText xml:space="preserve"> PAGEREF _Toc444673247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6493E352"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8" w:history="1">
        <w:r w:rsidR="00F62238" w:rsidRPr="004647C8">
          <w:rPr>
            <w:rStyle w:val="Hyperlink"/>
            <w:noProof/>
          </w:rPr>
          <w:t>3.2.1</w:t>
        </w:r>
        <w:r w:rsidR="00F62238">
          <w:rPr>
            <w:rFonts w:asciiTheme="minorHAnsi" w:eastAsiaTheme="minorEastAsia" w:hAnsiTheme="minorHAnsi" w:cstheme="minorBidi"/>
            <w:i w:val="0"/>
            <w:iCs w:val="0"/>
            <w:noProof/>
            <w:sz w:val="22"/>
            <w:szCs w:val="22"/>
          </w:rPr>
          <w:tab/>
        </w:r>
        <w:r w:rsidR="00F62238" w:rsidRPr="004647C8">
          <w:rPr>
            <w:rStyle w:val="Hyperlink"/>
            <w:noProof/>
          </w:rPr>
          <w:t>Extension title, time step</w:t>
        </w:r>
        <w:r w:rsidR="00F62238">
          <w:rPr>
            <w:noProof/>
            <w:webHidden/>
          </w:rPr>
          <w:tab/>
        </w:r>
        <w:r w:rsidR="00F62238">
          <w:rPr>
            <w:noProof/>
            <w:webHidden/>
          </w:rPr>
          <w:fldChar w:fldCharType="begin"/>
        </w:r>
        <w:r w:rsidR="00F62238">
          <w:rPr>
            <w:noProof/>
            <w:webHidden/>
          </w:rPr>
          <w:instrText xml:space="preserve"> PAGEREF _Toc444673248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1884B7C7"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49" w:history="1">
        <w:r w:rsidR="00F62238" w:rsidRPr="004647C8">
          <w:rPr>
            <w:rStyle w:val="Hyperlink"/>
            <w:noProof/>
          </w:rPr>
          <w:t>3.2.2</w:t>
        </w:r>
        <w:r w:rsidR="00F62238">
          <w:rPr>
            <w:rFonts w:asciiTheme="minorHAnsi" w:eastAsiaTheme="minorEastAsia" w:hAnsiTheme="minorHAnsi" w:cstheme="minorBidi"/>
            <w:i w:val="0"/>
            <w:iCs w:val="0"/>
            <w:noProof/>
            <w:sz w:val="22"/>
            <w:szCs w:val="22"/>
          </w:rPr>
          <w:tab/>
        </w:r>
        <w:r w:rsidR="00F62238" w:rsidRPr="004647C8">
          <w:rPr>
            <w:rStyle w:val="Hyperlink"/>
            <w:noProof/>
          </w:rPr>
          <w:t>Output map names</w:t>
        </w:r>
        <w:r w:rsidR="00F62238">
          <w:rPr>
            <w:noProof/>
            <w:webHidden/>
          </w:rPr>
          <w:tab/>
        </w:r>
        <w:r w:rsidR="00F62238">
          <w:rPr>
            <w:noProof/>
            <w:webHidden/>
          </w:rPr>
          <w:fldChar w:fldCharType="begin"/>
        </w:r>
        <w:r w:rsidR="00F62238">
          <w:rPr>
            <w:noProof/>
            <w:webHidden/>
          </w:rPr>
          <w:instrText xml:space="preserve"> PAGEREF _Toc444673249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368B11DA"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0" w:history="1">
        <w:r w:rsidR="00F62238" w:rsidRPr="004647C8">
          <w:rPr>
            <w:rStyle w:val="Hyperlink"/>
            <w:noProof/>
          </w:rPr>
          <w:t>3.2.3</w:t>
        </w:r>
        <w:r w:rsidR="00F62238">
          <w:rPr>
            <w:rFonts w:asciiTheme="minorHAnsi" w:eastAsiaTheme="minorEastAsia" w:hAnsiTheme="minorHAnsi" w:cstheme="minorBidi"/>
            <w:i w:val="0"/>
            <w:iCs w:val="0"/>
            <w:noProof/>
            <w:sz w:val="22"/>
            <w:szCs w:val="22"/>
          </w:rPr>
          <w:tab/>
        </w:r>
        <w:r w:rsidR="00F62238" w:rsidRPr="004647C8">
          <w:rPr>
            <w:rStyle w:val="Hyperlink"/>
            <w:noProof/>
          </w:rPr>
          <w:t>MORT map names (Optional)</w:t>
        </w:r>
        <w:r w:rsidR="00F62238">
          <w:rPr>
            <w:noProof/>
            <w:webHidden/>
          </w:rPr>
          <w:tab/>
        </w:r>
        <w:r w:rsidR="00F62238">
          <w:rPr>
            <w:noProof/>
            <w:webHidden/>
          </w:rPr>
          <w:fldChar w:fldCharType="begin"/>
        </w:r>
        <w:r w:rsidR="00F62238">
          <w:rPr>
            <w:noProof/>
            <w:webHidden/>
          </w:rPr>
          <w:instrText xml:space="preserve"> PAGEREF _Toc444673250 \h </w:instrText>
        </w:r>
        <w:r w:rsidR="00F62238">
          <w:rPr>
            <w:noProof/>
            <w:webHidden/>
          </w:rPr>
        </w:r>
        <w:r w:rsidR="00F62238">
          <w:rPr>
            <w:noProof/>
            <w:webHidden/>
          </w:rPr>
          <w:fldChar w:fldCharType="separate"/>
        </w:r>
        <w:r w:rsidR="00164A1A">
          <w:rPr>
            <w:noProof/>
            <w:webHidden/>
          </w:rPr>
          <w:t>12</w:t>
        </w:r>
        <w:r w:rsidR="00F62238">
          <w:rPr>
            <w:noProof/>
            <w:webHidden/>
          </w:rPr>
          <w:fldChar w:fldCharType="end"/>
        </w:r>
      </w:hyperlink>
    </w:p>
    <w:p w14:paraId="1038B9C1"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1" w:history="1">
        <w:r w:rsidR="00F62238" w:rsidRPr="004647C8">
          <w:rPr>
            <w:rStyle w:val="Hyperlink"/>
            <w:noProof/>
          </w:rPr>
          <w:t>3.2.4</w:t>
        </w:r>
        <w:r w:rsidR="00F62238">
          <w:rPr>
            <w:rFonts w:asciiTheme="minorHAnsi" w:eastAsiaTheme="minorEastAsia" w:hAnsiTheme="minorHAnsi" w:cstheme="minorBidi"/>
            <w:i w:val="0"/>
            <w:iCs w:val="0"/>
            <w:noProof/>
            <w:sz w:val="22"/>
            <w:szCs w:val="22"/>
          </w:rPr>
          <w:tab/>
        </w:r>
        <w:r w:rsidR="00F62238" w:rsidRPr="004647C8">
          <w:rPr>
            <w:rStyle w:val="Hyperlink"/>
            <w:noProof/>
          </w:rPr>
          <w:t>Log file</w:t>
        </w:r>
        <w:r w:rsidR="00F62238">
          <w:rPr>
            <w:noProof/>
            <w:webHidden/>
          </w:rPr>
          <w:tab/>
        </w:r>
        <w:r w:rsidR="00F62238">
          <w:rPr>
            <w:noProof/>
            <w:webHidden/>
          </w:rPr>
          <w:fldChar w:fldCharType="begin"/>
        </w:r>
        <w:r w:rsidR="00F62238">
          <w:rPr>
            <w:noProof/>
            <w:webHidden/>
          </w:rPr>
          <w:instrText xml:space="preserve"> PAGEREF _Toc444673251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6B3AE79E"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2" w:history="1">
        <w:r w:rsidR="00F62238" w:rsidRPr="004647C8">
          <w:rPr>
            <w:rStyle w:val="Hyperlink"/>
            <w:noProof/>
          </w:rPr>
          <w:t>3.2.5</w:t>
        </w:r>
        <w:r w:rsidR="00F62238">
          <w:rPr>
            <w:rFonts w:asciiTheme="minorHAnsi" w:eastAsiaTheme="minorEastAsia" w:hAnsiTheme="minorHAnsi" w:cstheme="minorBidi"/>
            <w:i w:val="0"/>
            <w:iCs w:val="0"/>
            <w:noProof/>
            <w:sz w:val="22"/>
            <w:szCs w:val="22"/>
          </w:rPr>
          <w:tab/>
        </w:r>
        <w:r w:rsidR="00F62238" w:rsidRPr="004647C8">
          <w:rPr>
            <w:rStyle w:val="Hyperlink"/>
            <w:noProof/>
          </w:rPr>
          <w:t>EDA entries</w:t>
        </w:r>
        <w:r w:rsidR="00F62238">
          <w:rPr>
            <w:noProof/>
            <w:webHidden/>
          </w:rPr>
          <w:tab/>
        </w:r>
        <w:r w:rsidR="00F62238">
          <w:rPr>
            <w:noProof/>
            <w:webHidden/>
          </w:rPr>
          <w:fldChar w:fldCharType="begin"/>
        </w:r>
        <w:r w:rsidR="00F62238">
          <w:rPr>
            <w:noProof/>
            <w:webHidden/>
          </w:rPr>
          <w:instrText xml:space="preserve"> PAGEREF _Toc444673252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4DD495AE"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53" w:history="1">
        <w:r w:rsidR="00F62238" w:rsidRPr="004647C8">
          <w:rPr>
            <w:rStyle w:val="Hyperlink"/>
            <w:noProof/>
          </w:rPr>
          <w:t>3.3</w:t>
        </w:r>
        <w:r w:rsidR="00F62238">
          <w:rPr>
            <w:rFonts w:asciiTheme="minorHAnsi" w:eastAsiaTheme="minorEastAsia" w:hAnsiTheme="minorHAnsi" w:cstheme="minorBidi"/>
            <w:noProof/>
            <w:sz w:val="22"/>
            <w:szCs w:val="22"/>
          </w:rPr>
          <w:tab/>
        </w:r>
        <w:r w:rsidR="00F62238" w:rsidRPr="004647C8">
          <w:rPr>
            <w:rStyle w:val="Hyperlink"/>
            <w:noProof/>
          </w:rPr>
          <w:t>Individual EDA Parameter Files</w:t>
        </w:r>
        <w:r w:rsidR="00F62238">
          <w:rPr>
            <w:noProof/>
            <w:webHidden/>
          </w:rPr>
          <w:tab/>
        </w:r>
        <w:r w:rsidR="00F62238">
          <w:rPr>
            <w:noProof/>
            <w:webHidden/>
          </w:rPr>
          <w:fldChar w:fldCharType="begin"/>
        </w:r>
        <w:r w:rsidR="00F62238">
          <w:rPr>
            <w:noProof/>
            <w:webHidden/>
          </w:rPr>
          <w:instrText xml:space="preserve"> PAGEREF _Toc444673253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6F7F02A9"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4" w:history="1">
        <w:r w:rsidR="00F62238" w:rsidRPr="004647C8">
          <w:rPr>
            <w:rStyle w:val="Hyperlink"/>
            <w:noProof/>
          </w:rPr>
          <w:t>3.3.1</w:t>
        </w:r>
        <w:r w:rsidR="00F62238">
          <w:rPr>
            <w:rFonts w:asciiTheme="minorHAnsi" w:eastAsiaTheme="minorEastAsia" w:hAnsiTheme="minorHAnsi" w:cstheme="minorBidi"/>
            <w:i w:val="0"/>
            <w:iCs w:val="0"/>
            <w:noProof/>
            <w:sz w:val="22"/>
            <w:szCs w:val="22"/>
          </w:rPr>
          <w:tab/>
        </w:r>
        <w:r w:rsidR="00F62238" w:rsidRPr="004647C8">
          <w:rPr>
            <w:rStyle w:val="Hyperlink"/>
            <w:noProof/>
          </w:rPr>
          <w:t>Start and end years (Optional)</w:t>
        </w:r>
        <w:r w:rsidR="00F62238">
          <w:rPr>
            <w:noProof/>
            <w:webHidden/>
          </w:rPr>
          <w:tab/>
        </w:r>
        <w:r w:rsidR="00F62238">
          <w:rPr>
            <w:noProof/>
            <w:webHidden/>
          </w:rPr>
          <w:fldChar w:fldCharType="begin"/>
        </w:r>
        <w:r w:rsidR="00F62238">
          <w:rPr>
            <w:noProof/>
            <w:webHidden/>
          </w:rPr>
          <w:instrText xml:space="preserve"> PAGEREF _Toc444673254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7695EE0D"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5" w:history="1">
        <w:r w:rsidR="00F62238" w:rsidRPr="004647C8">
          <w:rPr>
            <w:rStyle w:val="Hyperlink"/>
            <w:noProof/>
            <w:highlight w:val="yellow"/>
          </w:rPr>
          <w:t>3.3.2</w:t>
        </w:r>
        <w:r w:rsidR="00F62238">
          <w:rPr>
            <w:rFonts w:asciiTheme="minorHAnsi" w:eastAsiaTheme="minorEastAsia" w:hAnsiTheme="minorHAnsi" w:cstheme="minorBidi"/>
            <w:i w:val="0"/>
            <w:iCs w:val="0"/>
            <w:noProof/>
            <w:sz w:val="22"/>
            <w:szCs w:val="22"/>
          </w:rPr>
          <w:tab/>
        </w:r>
        <w:r w:rsidR="00F62238" w:rsidRPr="004647C8">
          <w:rPr>
            <w:rStyle w:val="Hyperlink"/>
            <w:noProof/>
            <w:highlight w:val="yellow"/>
          </w:rPr>
          <w:t>Climate Input parameters</w:t>
        </w:r>
        <w:r w:rsidR="00F62238">
          <w:rPr>
            <w:noProof/>
            <w:webHidden/>
          </w:rPr>
          <w:tab/>
        </w:r>
        <w:r w:rsidR="00F62238">
          <w:rPr>
            <w:noProof/>
            <w:webHidden/>
          </w:rPr>
          <w:fldChar w:fldCharType="begin"/>
        </w:r>
        <w:r w:rsidR="00F62238">
          <w:rPr>
            <w:noProof/>
            <w:webHidden/>
          </w:rPr>
          <w:instrText xml:space="preserve"> PAGEREF _Toc444673255 \h </w:instrText>
        </w:r>
        <w:r w:rsidR="00F62238">
          <w:rPr>
            <w:noProof/>
            <w:webHidden/>
          </w:rPr>
        </w:r>
        <w:r w:rsidR="00F62238">
          <w:rPr>
            <w:noProof/>
            <w:webHidden/>
          </w:rPr>
          <w:fldChar w:fldCharType="separate"/>
        </w:r>
        <w:r w:rsidR="00164A1A">
          <w:rPr>
            <w:noProof/>
            <w:webHidden/>
          </w:rPr>
          <w:t>13</w:t>
        </w:r>
        <w:r w:rsidR="00F62238">
          <w:rPr>
            <w:noProof/>
            <w:webHidden/>
          </w:rPr>
          <w:fldChar w:fldCharType="end"/>
        </w:r>
      </w:hyperlink>
    </w:p>
    <w:p w14:paraId="70DA4ED9"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6" w:history="1">
        <w:r w:rsidR="00F62238" w:rsidRPr="004647C8">
          <w:rPr>
            <w:rStyle w:val="Hyperlink"/>
            <w:noProof/>
          </w:rPr>
          <w:t>3.3.3</w:t>
        </w:r>
        <w:r w:rsidR="00F62238">
          <w:rPr>
            <w:rFonts w:asciiTheme="minorHAnsi" w:eastAsiaTheme="minorEastAsia" w:hAnsiTheme="minorHAnsi" w:cstheme="minorBidi"/>
            <w:i w:val="0"/>
            <w:iCs w:val="0"/>
            <w:noProof/>
            <w:sz w:val="22"/>
            <w:szCs w:val="22"/>
          </w:rPr>
          <w:tab/>
        </w:r>
        <w:r w:rsidR="00F62238" w:rsidRPr="004647C8">
          <w:rPr>
            <w:rStyle w:val="Hyperlink"/>
            <w:noProof/>
          </w:rPr>
          <w:t>Transmission parameters</w:t>
        </w:r>
        <w:r w:rsidR="00F62238">
          <w:rPr>
            <w:noProof/>
            <w:webHidden/>
          </w:rPr>
          <w:tab/>
        </w:r>
        <w:r w:rsidR="00F62238">
          <w:rPr>
            <w:noProof/>
            <w:webHidden/>
          </w:rPr>
          <w:fldChar w:fldCharType="begin"/>
        </w:r>
        <w:r w:rsidR="00F62238">
          <w:rPr>
            <w:noProof/>
            <w:webHidden/>
          </w:rPr>
          <w:instrText xml:space="preserve"> PAGEREF _Toc444673256 \h </w:instrText>
        </w:r>
        <w:r w:rsidR="00F62238">
          <w:rPr>
            <w:noProof/>
            <w:webHidden/>
          </w:rPr>
        </w:r>
        <w:r w:rsidR="00F62238">
          <w:rPr>
            <w:noProof/>
            <w:webHidden/>
          </w:rPr>
          <w:fldChar w:fldCharType="separate"/>
        </w:r>
        <w:r w:rsidR="00164A1A">
          <w:rPr>
            <w:noProof/>
            <w:webHidden/>
          </w:rPr>
          <w:t>15</w:t>
        </w:r>
        <w:r w:rsidR="00F62238">
          <w:rPr>
            <w:noProof/>
            <w:webHidden/>
          </w:rPr>
          <w:fldChar w:fldCharType="end"/>
        </w:r>
      </w:hyperlink>
    </w:p>
    <w:p w14:paraId="020FCADB"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7" w:history="1">
        <w:r w:rsidR="00F62238" w:rsidRPr="004647C8">
          <w:rPr>
            <w:rStyle w:val="Hyperlink"/>
            <w:noProof/>
          </w:rPr>
          <w:t>3.3.4</w:t>
        </w:r>
        <w:r w:rsidR="00F62238">
          <w:rPr>
            <w:rFonts w:asciiTheme="minorHAnsi" w:eastAsiaTheme="minorEastAsia" w:hAnsiTheme="minorHAnsi" w:cstheme="minorBidi"/>
            <w:i w:val="0"/>
            <w:iCs w:val="0"/>
            <w:noProof/>
            <w:sz w:val="22"/>
            <w:szCs w:val="22"/>
          </w:rPr>
          <w:tab/>
        </w:r>
        <w:r w:rsidR="00F62238" w:rsidRPr="004647C8">
          <w:rPr>
            <w:rStyle w:val="Hyperlink"/>
            <w:noProof/>
          </w:rPr>
          <w:t>Ecoregion Modifiers (Optional)</w:t>
        </w:r>
        <w:r w:rsidR="00F62238">
          <w:rPr>
            <w:noProof/>
            <w:webHidden/>
          </w:rPr>
          <w:tab/>
        </w:r>
        <w:r w:rsidR="00F62238">
          <w:rPr>
            <w:noProof/>
            <w:webHidden/>
          </w:rPr>
          <w:fldChar w:fldCharType="begin"/>
        </w:r>
        <w:r w:rsidR="00F62238">
          <w:rPr>
            <w:noProof/>
            <w:webHidden/>
          </w:rPr>
          <w:instrText xml:space="preserve"> PAGEREF _Toc444673257 \h </w:instrText>
        </w:r>
        <w:r w:rsidR="00F62238">
          <w:rPr>
            <w:noProof/>
            <w:webHidden/>
          </w:rPr>
        </w:r>
        <w:r w:rsidR="00F62238">
          <w:rPr>
            <w:noProof/>
            <w:webHidden/>
          </w:rPr>
          <w:fldChar w:fldCharType="separate"/>
        </w:r>
        <w:r w:rsidR="00164A1A">
          <w:rPr>
            <w:noProof/>
            <w:webHidden/>
          </w:rPr>
          <w:t>16</w:t>
        </w:r>
        <w:r w:rsidR="00F62238">
          <w:rPr>
            <w:noProof/>
            <w:webHidden/>
          </w:rPr>
          <w:fldChar w:fldCharType="end"/>
        </w:r>
      </w:hyperlink>
    </w:p>
    <w:p w14:paraId="32E5D5F4"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8" w:history="1">
        <w:r w:rsidR="00F62238" w:rsidRPr="004647C8">
          <w:rPr>
            <w:rStyle w:val="Hyperlink"/>
            <w:noProof/>
          </w:rPr>
          <w:t>3.3.5</w:t>
        </w:r>
        <w:r w:rsidR="00F62238">
          <w:rPr>
            <w:rFonts w:asciiTheme="minorHAnsi" w:eastAsiaTheme="minorEastAsia" w:hAnsiTheme="minorHAnsi" w:cstheme="minorBidi"/>
            <w:i w:val="0"/>
            <w:iCs w:val="0"/>
            <w:noProof/>
            <w:sz w:val="22"/>
            <w:szCs w:val="22"/>
          </w:rPr>
          <w:tab/>
        </w:r>
        <w:r w:rsidR="00F62238" w:rsidRPr="004647C8">
          <w:rPr>
            <w:rStyle w:val="Hyperlink"/>
            <w:noProof/>
          </w:rPr>
          <w:t>Disturbance Modifiers (Optional)</w:t>
        </w:r>
        <w:r w:rsidR="00F62238">
          <w:rPr>
            <w:noProof/>
            <w:webHidden/>
          </w:rPr>
          <w:tab/>
        </w:r>
        <w:r w:rsidR="00F62238">
          <w:rPr>
            <w:noProof/>
            <w:webHidden/>
          </w:rPr>
          <w:fldChar w:fldCharType="begin"/>
        </w:r>
        <w:r w:rsidR="00F62238">
          <w:rPr>
            <w:noProof/>
            <w:webHidden/>
          </w:rPr>
          <w:instrText xml:space="preserve"> PAGEREF _Toc444673258 \h </w:instrText>
        </w:r>
        <w:r w:rsidR="00F62238">
          <w:rPr>
            <w:noProof/>
            <w:webHidden/>
          </w:rPr>
        </w:r>
        <w:r w:rsidR="00F62238">
          <w:rPr>
            <w:noProof/>
            <w:webHidden/>
          </w:rPr>
          <w:fldChar w:fldCharType="separate"/>
        </w:r>
        <w:r w:rsidR="00164A1A">
          <w:rPr>
            <w:noProof/>
            <w:webHidden/>
          </w:rPr>
          <w:t>16</w:t>
        </w:r>
        <w:r w:rsidR="00F62238">
          <w:rPr>
            <w:noProof/>
            <w:webHidden/>
          </w:rPr>
          <w:fldChar w:fldCharType="end"/>
        </w:r>
      </w:hyperlink>
    </w:p>
    <w:p w14:paraId="364DB36E"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59" w:history="1">
        <w:r w:rsidR="00F62238" w:rsidRPr="004647C8">
          <w:rPr>
            <w:rStyle w:val="Hyperlink"/>
            <w:noProof/>
          </w:rPr>
          <w:t>3.3.6</w:t>
        </w:r>
        <w:r w:rsidR="00F62238">
          <w:rPr>
            <w:rFonts w:asciiTheme="minorHAnsi" w:eastAsiaTheme="minorEastAsia" w:hAnsiTheme="minorHAnsi" w:cstheme="minorBidi"/>
            <w:i w:val="0"/>
            <w:iCs w:val="0"/>
            <w:noProof/>
            <w:sz w:val="22"/>
            <w:szCs w:val="22"/>
          </w:rPr>
          <w:tab/>
        </w:r>
        <w:r w:rsidR="00F62238" w:rsidRPr="004647C8">
          <w:rPr>
            <w:rStyle w:val="Hyperlink"/>
            <w:noProof/>
          </w:rPr>
          <w:t>Species parameters</w:t>
        </w:r>
        <w:r w:rsidR="00F62238">
          <w:rPr>
            <w:noProof/>
            <w:webHidden/>
          </w:rPr>
          <w:tab/>
        </w:r>
        <w:r w:rsidR="00F62238">
          <w:rPr>
            <w:noProof/>
            <w:webHidden/>
          </w:rPr>
          <w:fldChar w:fldCharType="begin"/>
        </w:r>
        <w:r w:rsidR="00F62238">
          <w:rPr>
            <w:noProof/>
            <w:webHidden/>
          </w:rPr>
          <w:instrText xml:space="preserve"> PAGEREF _Toc444673259 \h </w:instrText>
        </w:r>
        <w:r w:rsidR="00F62238">
          <w:rPr>
            <w:noProof/>
            <w:webHidden/>
          </w:rPr>
        </w:r>
        <w:r w:rsidR="00F62238">
          <w:rPr>
            <w:noProof/>
            <w:webHidden/>
          </w:rPr>
          <w:fldChar w:fldCharType="separate"/>
        </w:r>
        <w:r w:rsidR="00164A1A">
          <w:rPr>
            <w:noProof/>
            <w:webHidden/>
          </w:rPr>
          <w:t>17</w:t>
        </w:r>
        <w:r w:rsidR="00F62238">
          <w:rPr>
            <w:noProof/>
            <w:webHidden/>
          </w:rPr>
          <w:fldChar w:fldCharType="end"/>
        </w:r>
      </w:hyperlink>
    </w:p>
    <w:p w14:paraId="5DE95FDF" w14:textId="77777777" w:rsidR="00F62238" w:rsidRDefault="001E176B">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444673260" w:history="1">
        <w:r w:rsidR="00F62238" w:rsidRPr="004647C8">
          <w:rPr>
            <w:rStyle w:val="Hyperlink"/>
            <w:noProof/>
          </w:rPr>
          <w:t>3.3.7</w:t>
        </w:r>
        <w:r w:rsidR="00F62238">
          <w:rPr>
            <w:rFonts w:asciiTheme="minorHAnsi" w:eastAsiaTheme="minorEastAsia" w:hAnsiTheme="minorHAnsi" w:cstheme="minorBidi"/>
            <w:i w:val="0"/>
            <w:iCs w:val="0"/>
            <w:noProof/>
            <w:sz w:val="22"/>
            <w:szCs w:val="22"/>
          </w:rPr>
          <w:tab/>
        </w:r>
        <w:r w:rsidR="00F62238" w:rsidRPr="004647C8">
          <w:rPr>
            <w:rStyle w:val="Hyperlink"/>
            <w:noProof/>
          </w:rPr>
          <w:t>Ignored species (Optional)</w:t>
        </w:r>
        <w:r w:rsidR="00F62238">
          <w:rPr>
            <w:noProof/>
            <w:webHidden/>
          </w:rPr>
          <w:tab/>
        </w:r>
        <w:r w:rsidR="00F62238">
          <w:rPr>
            <w:noProof/>
            <w:webHidden/>
          </w:rPr>
          <w:fldChar w:fldCharType="begin"/>
        </w:r>
        <w:r w:rsidR="00F62238">
          <w:rPr>
            <w:noProof/>
            <w:webHidden/>
          </w:rPr>
          <w:instrText xml:space="preserve"> PAGEREF _Toc444673260 \h </w:instrText>
        </w:r>
        <w:r w:rsidR="00F62238">
          <w:rPr>
            <w:noProof/>
            <w:webHidden/>
          </w:rPr>
        </w:r>
        <w:r w:rsidR="00F62238">
          <w:rPr>
            <w:noProof/>
            <w:webHidden/>
          </w:rPr>
          <w:fldChar w:fldCharType="separate"/>
        </w:r>
        <w:r w:rsidR="00164A1A">
          <w:rPr>
            <w:noProof/>
            <w:webHidden/>
          </w:rPr>
          <w:t>18</w:t>
        </w:r>
        <w:r w:rsidR="00F62238">
          <w:rPr>
            <w:noProof/>
            <w:webHidden/>
          </w:rPr>
          <w:fldChar w:fldCharType="end"/>
        </w:r>
      </w:hyperlink>
    </w:p>
    <w:p w14:paraId="5D0FD0D7" w14:textId="77777777" w:rsidR="00F62238" w:rsidRDefault="001E176B">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44673261" w:history="1">
        <w:r w:rsidR="00F62238" w:rsidRPr="004647C8">
          <w:rPr>
            <w:rStyle w:val="Hyperlink"/>
            <w:noProof/>
          </w:rPr>
          <w:t>4</w:t>
        </w:r>
        <w:r w:rsidR="00F62238">
          <w:rPr>
            <w:rFonts w:asciiTheme="minorHAnsi" w:eastAsiaTheme="minorEastAsia" w:hAnsiTheme="minorHAnsi" w:cstheme="minorBidi"/>
            <w:b w:val="0"/>
            <w:bCs w:val="0"/>
            <w:caps w:val="0"/>
            <w:noProof/>
            <w:sz w:val="22"/>
            <w:szCs w:val="22"/>
          </w:rPr>
          <w:tab/>
        </w:r>
        <w:r w:rsidR="00F62238" w:rsidRPr="004647C8">
          <w:rPr>
            <w:rStyle w:val="Hyperlink"/>
            <w:noProof/>
          </w:rPr>
          <w:t>Output Files</w:t>
        </w:r>
        <w:r w:rsidR="00F62238">
          <w:rPr>
            <w:noProof/>
            <w:webHidden/>
          </w:rPr>
          <w:tab/>
        </w:r>
        <w:r w:rsidR="00F62238">
          <w:rPr>
            <w:noProof/>
            <w:webHidden/>
          </w:rPr>
          <w:fldChar w:fldCharType="begin"/>
        </w:r>
        <w:r w:rsidR="00F62238">
          <w:rPr>
            <w:noProof/>
            <w:webHidden/>
          </w:rPr>
          <w:instrText xml:space="preserve"> PAGEREF _Toc444673261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42CBB859"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62" w:history="1">
        <w:r w:rsidR="00F62238" w:rsidRPr="004647C8">
          <w:rPr>
            <w:rStyle w:val="Hyperlink"/>
            <w:noProof/>
          </w:rPr>
          <w:t>4.1</w:t>
        </w:r>
        <w:r w:rsidR="00F62238">
          <w:rPr>
            <w:rFonts w:asciiTheme="minorHAnsi" w:eastAsiaTheme="minorEastAsia" w:hAnsiTheme="minorHAnsi" w:cstheme="minorBidi"/>
            <w:noProof/>
            <w:sz w:val="22"/>
            <w:szCs w:val="22"/>
          </w:rPr>
          <w:tab/>
        </w:r>
        <w:r w:rsidR="00F62238" w:rsidRPr="004647C8">
          <w:rPr>
            <w:rStyle w:val="Hyperlink"/>
            <w:noProof/>
          </w:rPr>
          <w:t>EDA Status Map</w:t>
        </w:r>
        <w:r w:rsidR="00F62238">
          <w:rPr>
            <w:noProof/>
            <w:webHidden/>
          </w:rPr>
          <w:tab/>
        </w:r>
        <w:r w:rsidR="00F62238">
          <w:rPr>
            <w:noProof/>
            <w:webHidden/>
          </w:rPr>
          <w:fldChar w:fldCharType="begin"/>
        </w:r>
        <w:r w:rsidR="00F62238">
          <w:rPr>
            <w:noProof/>
            <w:webHidden/>
          </w:rPr>
          <w:instrText xml:space="preserve"> PAGEREF _Toc444673262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1C6C0BEC"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63" w:history="1">
        <w:r w:rsidR="00F62238" w:rsidRPr="004647C8">
          <w:rPr>
            <w:rStyle w:val="Hyperlink"/>
            <w:noProof/>
          </w:rPr>
          <w:t>4.2</w:t>
        </w:r>
        <w:r w:rsidR="00F62238">
          <w:rPr>
            <w:rFonts w:asciiTheme="minorHAnsi" w:eastAsiaTheme="minorEastAsia" w:hAnsiTheme="minorHAnsi" w:cstheme="minorBidi"/>
            <w:noProof/>
            <w:sz w:val="22"/>
            <w:szCs w:val="22"/>
          </w:rPr>
          <w:tab/>
        </w:r>
        <w:r w:rsidR="00F62238" w:rsidRPr="004647C8">
          <w:rPr>
            <w:rStyle w:val="Hyperlink"/>
            <w:noProof/>
          </w:rPr>
          <w:t>EDA Mortality Map (Optional)</w:t>
        </w:r>
        <w:r w:rsidR="00F62238">
          <w:rPr>
            <w:noProof/>
            <w:webHidden/>
          </w:rPr>
          <w:tab/>
        </w:r>
        <w:r w:rsidR="00F62238">
          <w:rPr>
            <w:noProof/>
            <w:webHidden/>
          </w:rPr>
          <w:fldChar w:fldCharType="begin"/>
        </w:r>
        <w:r w:rsidR="00F62238">
          <w:rPr>
            <w:noProof/>
            <w:webHidden/>
          </w:rPr>
          <w:instrText xml:space="preserve"> PAGEREF _Toc444673263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78120B30" w14:textId="77777777" w:rsidR="00F62238" w:rsidRDefault="001E176B">
      <w:pPr>
        <w:pStyle w:val="TOC2"/>
        <w:tabs>
          <w:tab w:val="left" w:pos="720"/>
          <w:tab w:val="right" w:leader="dot" w:pos="9350"/>
        </w:tabs>
        <w:rPr>
          <w:rFonts w:asciiTheme="minorHAnsi" w:eastAsiaTheme="minorEastAsia" w:hAnsiTheme="minorHAnsi" w:cstheme="minorBidi"/>
          <w:noProof/>
          <w:sz w:val="22"/>
          <w:szCs w:val="22"/>
        </w:rPr>
      </w:pPr>
      <w:hyperlink w:anchor="_Toc444673264" w:history="1">
        <w:r w:rsidR="00F62238" w:rsidRPr="004647C8">
          <w:rPr>
            <w:rStyle w:val="Hyperlink"/>
            <w:noProof/>
          </w:rPr>
          <w:t>4.3</w:t>
        </w:r>
        <w:r w:rsidR="00F62238">
          <w:rPr>
            <w:rFonts w:asciiTheme="minorHAnsi" w:eastAsiaTheme="minorEastAsia" w:hAnsiTheme="minorHAnsi" w:cstheme="minorBidi"/>
            <w:noProof/>
            <w:sz w:val="22"/>
            <w:szCs w:val="22"/>
          </w:rPr>
          <w:tab/>
        </w:r>
        <w:r w:rsidR="00F62238" w:rsidRPr="004647C8">
          <w:rPr>
            <w:rStyle w:val="Hyperlink"/>
            <w:noProof/>
          </w:rPr>
          <w:t>EDA Log file</w:t>
        </w:r>
        <w:r w:rsidR="00F62238">
          <w:rPr>
            <w:noProof/>
            <w:webHidden/>
          </w:rPr>
          <w:tab/>
        </w:r>
        <w:r w:rsidR="00F62238">
          <w:rPr>
            <w:noProof/>
            <w:webHidden/>
          </w:rPr>
          <w:fldChar w:fldCharType="begin"/>
        </w:r>
        <w:r w:rsidR="00F62238">
          <w:rPr>
            <w:noProof/>
            <w:webHidden/>
          </w:rPr>
          <w:instrText xml:space="preserve"> PAGEREF _Toc444673264 \h </w:instrText>
        </w:r>
        <w:r w:rsidR="00F62238">
          <w:rPr>
            <w:noProof/>
            <w:webHidden/>
          </w:rPr>
        </w:r>
        <w:r w:rsidR="00F62238">
          <w:rPr>
            <w:noProof/>
            <w:webHidden/>
          </w:rPr>
          <w:fldChar w:fldCharType="separate"/>
        </w:r>
        <w:r w:rsidR="00164A1A">
          <w:rPr>
            <w:noProof/>
            <w:webHidden/>
          </w:rPr>
          <w:t>19</w:t>
        </w:r>
        <w:r w:rsidR="00F62238">
          <w:rPr>
            <w:noProof/>
            <w:webHidden/>
          </w:rPr>
          <w:fldChar w:fldCharType="end"/>
        </w:r>
      </w:hyperlink>
    </w:p>
    <w:p w14:paraId="674421F4" w14:textId="77777777" w:rsidR="00B71AF3" w:rsidRDefault="00D14283" w:rsidP="00D13EDF">
      <w:pPr>
        <w:pStyle w:val="TOC2"/>
        <w:tabs>
          <w:tab w:val="left" w:pos="720"/>
          <w:tab w:val="right" w:leader="dot" w:pos="9350"/>
        </w:tabs>
        <w:rPr>
          <w:sz w:val="32"/>
          <w:szCs w:val="32"/>
        </w:rPr>
      </w:pPr>
      <w:r>
        <w:rPr>
          <w:sz w:val="32"/>
          <w:szCs w:val="32"/>
        </w:rPr>
        <w:fldChar w:fldCharType="end"/>
      </w:r>
    </w:p>
    <w:p w14:paraId="3BD76EAC" w14:textId="77777777" w:rsidR="00B71AF3" w:rsidRPr="00BB770A" w:rsidRDefault="00B71AF3" w:rsidP="00BB770A">
      <w:pPr>
        <w:pStyle w:val="Heading1"/>
        <w:numPr>
          <w:ilvl w:val="0"/>
          <w:numId w:val="45"/>
        </w:numPr>
      </w:pPr>
      <w:bookmarkStart w:id="1" w:name="_Toc102232953"/>
      <w:bookmarkStart w:id="2" w:name="_Toc444673230"/>
      <w:r w:rsidRPr="00BB770A">
        <w:lastRenderedPageBreak/>
        <w:t>Introduction</w:t>
      </w:r>
      <w:bookmarkEnd w:id="0"/>
      <w:bookmarkEnd w:id="1"/>
      <w:bookmarkEnd w:id="2"/>
    </w:p>
    <w:p w14:paraId="52BD9EF0" w14:textId="31A2DCBA" w:rsidR="00BB770A" w:rsidRDefault="00BB770A" w:rsidP="00BB770A">
      <w:pPr>
        <w:pStyle w:val="textbody"/>
      </w:pPr>
      <w:r>
        <w:t xml:space="preserve">This document describes the </w:t>
      </w:r>
      <w:fldSimple w:instr=" DOCPROPERTY  &quot;Extension Name&quot;  \* MERGEFORMAT ">
        <w:r w:rsidR="00D339DE">
          <w:rPr>
            <w:b/>
            <w:bCs/>
          </w:rPr>
          <w:t xml:space="preserve">Epidemiological </w:t>
        </w:r>
        <w:r w:rsidR="00D339DE" w:rsidRPr="00D339DE">
          <w:rPr>
            <w:b/>
            <w:bCs/>
          </w:rPr>
          <w:t>Disturbance</w:t>
        </w:r>
        <w:r w:rsidR="00D339DE">
          <w:t xml:space="preserve"> </w:t>
        </w:r>
        <w:r w:rsidR="00D339DE" w:rsidRPr="00D339DE">
          <w:rPr>
            <w:b/>
          </w:rPr>
          <w:t>Agent</w:t>
        </w:r>
      </w:fldSimple>
      <w:r>
        <w:t xml:space="preserve"> </w:t>
      </w:r>
      <w:r w:rsidR="00D339DE">
        <w:t>(E</w:t>
      </w:r>
      <w:r w:rsidR="00D13EDF">
        <w:t xml:space="preserve">DA) </w:t>
      </w:r>
      <w:r>
        <w:t xml:space="preserve">extension </w:t>
      </w:r>
      <w:r w:rsidR="002A7952" w:rsidRPr="006604E3">
        <w:t xml:space="preserve">(‘plug-in’) </w:t>
      </w:r>
      <w:r>
        <w:t xml:space="preserve">for the LANDIS-II model.  </w:t>
      </w:r>
      <w:r w:rsidR="00D379A7" w:rsidRPr="006604E3">
        <w:t xml:space="preserve">Users should read the </w:t>
      </w:r>
      <w:r w:rsidR="00D379A7" w:rsidRPr="006604E3">
        <w:rPr>
          <w:i/>
          <w:iCs/>
        </w:rPr>
        <w:t>LANDIS-II Model User’s Guide</w:t>
      </w:r>
      <w:r w:rsidR="00D379A7" w:rsidRPr="006604E3">
        <w:t xml:space="preserve"> </w:t>
      </w:r>
      <w:r w:rsidR="00D379A7">
        <w:t xml:space="preserve">and </w:t>
      </w:r>
      <w:r w:rsidR="00D379A7">
        <w:rPr>
          <w:i/>
          <w:iCs/>
        </w:rPr>
        <w:t>LANDIS</w:t>
      </w:r>
      <w:r w:rsidR="00D379A7">
        <w:rPr>
          <w:i/>
          <w:iCs/>
        </w:rPr>
        <w:noBreakHyphen/>
        <w:t>II Conceptual Model Description</w:t>
      </w:r>
      <w:r w:rsidR="00D379A7" w:rsidRPr="006604E3">
        <w:t xml:space="preserve"> prior to reading this document</w:t>
      </w:r>
      <w:r w:rsidR="00D379A7">
        <w:t xml:space="preserve">. </w:t>
      </w:r>
      <w:r w:rsidR="00D339DE">
        <w:t>The E</w:t>
      </w:r>
      <w:r w:rsidR="00DE1966">
        <w:t xml:space="preserve">DA </w:t>
      </w:r>
      <w:r w:rsidR="00767EDD">
        <w:t xml:space="preserve">extension generally follows the behavior of the epidemiological model described in </w:t>
      </w:r>
      <w:r w:rsidR="00E160D9">
        <w:t>Filipe</w:t>
      </w:r>
      <w:r w:rsidR="00767EDD">
        <w:t xml:space="preserve"> et al. (2012). EDA </w:t>
      </w:r>
      <w:r w:rsidR="002A7952">
        <w:t>currently works with</w:t>
      </w:r>
      <w:r w:rsidR="00875F6B">
        <w:t xml:space="preserve"> age-only, biomass, and century succession</w:t>
      </w:r>
      <w:r w:rsidR="00767EDD">
        <w:t xml:space="preserve">. </w:t>
      </w:r>
      <w:r>
        <w:t>However, it onl</w:t>
      </w:r>
      <w:r w:rsidR="00767EDD">
        <w:t xml:space="preserve">y uses cohort age information. </w:t>
      </w:r>
      <w:r>
        <w:t>Partial cohort removal and growth reductions are not possible</w:t>
      </w:r>
      <w:r w:rsidR="009207C4">
        <w:t xml:space="preserve"> in the current version</w:t>
      </w:r>
      <w:r>
        <w:t>.</w:t>
      </w:r>
    </w:p>
    <w:p w14:paraId="4F8750F3" w14:textId="77777777" w:rsidR="00886329" w:rsidRDefault="00886329" w:rsidP="004B7F9D">
      <w:pPr>
        <w:pStyle w:val="Heading2"/>
        <w:numPr>
          <w:ilvl w:val="1"/>
          <w:numId w:val="47"/>
        </w:numPr>
      </w:pPr>
      <w:bookmarkStart w:id="3" w:name="_Toc444673231"/>
      <w:bookmarkStart w:id="4" w:name="_Toc346789003"/>
      <w:bookmarkStart w:id="5" w:name="_Toc133386203"/>
      <w:bookmarkStart w:id="6" w:name="_Toc133907137"/>
      <w:bookmarkStart w:id="7" w:name="_Toc133934405"/>
      <w:bookmarkStart w:id="8" w:name="_Toc133942259"/>
      <w:r>
        <w:t>Major Releases</w:t>
      </w:r>
      <w:bookmarkEnd w:id="3"/>
    </w:p>
    <w:p w14:paraId="15396C79" w14:textId="77777777" w:rsidR="00234ECE" w:rsidRPr="00234ECE" w:rsidRDefault="00234ECE" w:rsidP="00886329">
      <w:pPr>
        <w:pStyle w:val="Heading3"/>
        <w:numPr>
          <w:ilvl w:val="2"/>
          <w:numId w:val="47"/>
        </w:numPr>
      </w:pPr>
      <w:bookmarkStart w:id="9" w:name="_Toc444673232"/>
      <w:bookmarkEnd w:id="4"/>
      <w:r>
        <w:t xml:space="preserve">Version </w:t>
      </w:r>
      <w:r w:rsidR="002A7952">
        <w:t>1</w:t>
      </w:r>
      <w:r>
        <w:t>.0</w:t>
      </w:r>
      <w:bookmarkEnd w:id="9"/>
    </w:p>
    <w:p w14:paraId="57030A8A" w14:textId="77777777" w:rsidR="00234ECE" w:rsidRDefault="003E0437" w:rsidP="003E0437">
      <w:pPr>
        <w:pStyle w:val="textbody"/>
      </w:pPr>
      <w:r>
        <w:t>This is the first version released for the EDA extension.</w:t>
      </w:r>
    </w:p>
    <w:p w14:paraId="2AB82CE5" w14:textId="77777777" w:rsidR="003E0437" w:rsidRDefault="003E0437" w:rsidP="003E0437">
      <w:pPr>
        <w:pStyle w:val="Heading2"/>
        <w:numPr>
          <w:ilvl w:val="1"/>
          <w:numId w:val="47"/>
        </w:numPr>
      </w:pPr>
      <w:bookmarkStart w:id="10" w:name="_Toc444673233"/>
      <w:r>
        <w:t>Minor Releases</w:t>
      </w:r>
      <w:bookmarkEnd w:id="10"/>
    </w:p>
    <w:p w14:paraId="769F2215" w14:textId="77777777" w:rsidR="003E0437" w:rsidRPr="003E0437" w:rsidRDefault="003E0437" w:rsidP="003E0437">
      <w:pPr>
        <w:pStyle w:val="textbody"/>
      </w:pPr>
      <w:r>
        <w:t>No minor releases at this time.</w:t>
      </w:r>
    </w:p>
    <w:p w14:paraId="51EB781D" w14:textId="77777777" w:rsidR="003E0437" w:rsidRPr="00234ECE" w:rsidRDefault="003E0437" w:rsidP="003E0437">
      <w:pPr>
        <w:pStyle w:val="textbody"/>
      </w:pPr>
    </w:p>
    <w:p w14:paraId="516BCD5F" w14:textId="77777777" w:rsidR="00BB770A" w:rsidRDefault="00C632A4" w:rsidP="00BB770A">
      <w:pPr>
        <w:pStyle w:val="Heading1"/>
        <w:numPr>
          <w:ilvl w:val="0"/>
          <w:numId w:val="45"/>
        </w:numPr>
      </w:pPr>
      <w:bookmarkStart w:id="11" w:name="_Toc444673234"/>
      <w:bookmarkEnd w:id="5"/>
      <w:bookmarkEnd w:id="6"/>
      <w:bookmarkEnd w:id="7"/>
      <w:bookmarkEnd w:id="8"/>
      <w:r>
        <w:lastRenderedPageBreak/>
        <w:t>Epidemiological</w:t>
      </w:r>
      <w:r w:rsidR="00BB770A">
        <w:t xml:space="preserve"> Disturbance Agents</w:t>
      </w:r>
      <w:bookmarkEnd w:id="11"/>
    </w:p>
    <w:p w14:paraId="2FB29160" w14:textId="77777777" w:rsidR="00B71AF3" w:rsidRDefault="00C632A4">
      <w:pPr>
        <w:pStyle w:val="Heading2"/>
        <w:numPr>
          <w:ilvl w:val="1"/>
          <w:numId w:val="45"/>
        </w:numPr>
      </w:pPr>
      <w:bookmarkStart w:id="12" w:name="_Toc444673235"/>
      <w:r>
        <w:t>Overview of E</w:t>
      </w:r>
      <w:r w:rsidR="00B71AF3">
        <w:t>DA</w:t>
      </w:r>
      <w:bookmarkEnd w:id="12"/>
    </w:p>
    <w:p w14:paraId="707FDDDF" w14:textId="2BB3A48F" w:rsidR="00B32767" w:rsidRDefault="00C632A4" w:rsidP="00B32767">
      <w:pPr>
        <w:pStyle w:val="textbody"/>
      </w:pPr>
      <w:r>
        <w:t xml:space="preserve">Epidemiological </w:t>
      </w:r>
      <w:r w:rsidR="00B71AF3">
        <w:t xml:space="preserve">disturbances, such as </w:t>
      </w:r>
      <w:r>
        <w:t xml:space="preserve">pathogens and </w:t>
      </w:r>
      <w:r w:rsidR="00B71AF3">
        <w:t xml:space="preserve">disease outbreaks, are critically important agents of forest change that cause tree mortality at scales ranging from individual trees of a single </w:t>
      </w:r>
      <w:r>
        <w:t xml:space="preserve">species to entire regions.  </w:t>
      </w:r>
      <w:r w:rsidR="00A14D6E">
        <w:t>Despite some similarities with</w:t>
      </w:r>
      <w:r w:rsidR="00767421">
        <w:t xml:space="preserve"> the</w:t>
      </w:r>
      <w:r w:rsidR="00A14D6E">
        <w:t xml:space="preserve"> L</w:t>
      </w:r>
      <w:r w:rsidR="00AD7B8A">
        <w:t xml:space="preserve">ANDIS-II </w:t>
      </w:r>
      <w:r w:rsidR="00A14D6E">
        <w:t xml:space="preserve">BDA </w:t>
      </w:r>
      <w:r w:rsidR="00AD7B8A">
        <w:t>module</w:t>
      </w:r>
      <w:r w:rsidR="00A14D6E">
        <w:t xml:space="preserve">, the EDA extension </w:t>
      </w:r>
      <w:r w:rsidR="00B71AF3">
        <w:t xml:space="preserve">is </w:t>
      </w:r>
      <w:r w:rsidR="00A14D6E">
        <w:t xml:space="preserve">specifically </w:t>
      </w:r>
      <w:r w:rsidR="00B71AF3">
        <w:t xml:space="preserve">designed to simulate </w:t>
      </w:r>
      <w:r>
        <w:t xml:space="preserve">asymmetric </w:t>
      </w:r>
      <w:r w:rsidR="006C2C06">
        <w:t xml:space="preserve">weather-driven </w:t>
      </w:r>
      <w:r>
        <w:t xml:space="preserve">transmission </w:t>
      </w:r>
      <w:r w:rsidR="00875F6B">
        <w:t xml:space="preserve">of </w:t>
      </w:r>
      <w:r>
        <w:t xml:space="preserve">pathogen </w:t>
      </w:r>
      <w:r w:rsidR="00875F6B">
        <w:t xml:space="preserve">infection </w:t>
      </w:r>
      <w:r w:rsidR="008815A6">
        <w:t>within a multi-host landscape</w:t>
      </w:r>
      <w:r w:rsidR="006C2C06">
        <w:t>. Transmission is modeled</w:t>
      </w:r>
      <w:r w:rsidR="00875F6B">
        <w:t xml:space="preserve"> as a dynamic process on a </w:t>
      </w:r>
      <w:r w:rsidR="00875F6B" w:rsidRPr="009F0E0A">
        <w:t xml:space="preserve">meta-population comprising </w:t>
      </w:r>
      <w:r w:rsidR="00875F6B" w:rsidRPr="009A4224">
        <w:rPr>
          <w:i/>
        </w:rPr>
        <w:t>N</w:t>
      </w:r>
      <w:r w:rsidR="00875F6B" w:rsidRPr="009F0E0A">
        <w:t xml:space="preserve"> contiguous subpopulations represented</w:t>
      </w:r>
      <w:r w:rsidR="009A4224">
        <w:t xml:space="preserve"> </w:t>
      </w:r>
      <w:r w:rsidR="00875F6B" w:rsidRPr="009F0E0A">
        <w:t>by cel</w:t>
      </w:r>
      <w:r w:rsidR="00A14D6E">
        <w:t xml:space="preserve">ls (sites) arranged on a </w:t>
      </w:r>
      <w:r w:rsidR="00875F6B" w:rsidRPr="009F0E0A">
        <w:t>lattice</w:t>
      </w:r>
      <w:r w:rsidR="009A4224">
        <w:t xml:space="preserve">. </w:t>
      </w:r>
      <w:r w:rsidR="001E176B">
        <w:t>Each cell represents</w:t>
      </w:r>
      <w:r w:rsidR="008E2818" w:rsidRPr="009F0E0A">
        <w:t xml:space="preserve"> either a forest stand with its own</w:t>
      </w:r>
      <w:r w:rsidR="008E2818">
        <w:t xml:space="preserve"> </w:t>
      </w:r>
      <w:r w:rsidR="008E2818" w:rsidRPr="009F0E0A">
        <w:t>vegetation composition or a patch without vegetation.</w:t>
      </w:r>
      <w:r w:rsidR="009475E2">
        <w:t xml:space="preserve"> </w:t>
      </w:r>
      <w:r w:rsidR="008E2818">
        <w:t>T</w:t>
      </w:r>
      <w:r w:rsidR="009475E2">
        <w:t>ree</w:t>
      </w:r>
      <w:r w:rsidR="008E2818">
        <w:t xml:space="preserve"> mortality following pathogen infection influences </w:t>
      </w:r>
      <w:r w:rsidR="00B71AF3">
        <w:t>forest s</w:t>
      </w:r>
      <w:r w:rsidR="008815A6">
        <w:t xml:space="preserve">uccession, fire, </w:t>
      </w:r>
      <w:r w:rsidR="00767421">
        <w:t xml:space="preserve">other </w:t>
      </w:r>
      <w:r w:rsidR="008815A6">
        <w:t xml:space="preserve">biological disturbance, or </w:t>
      </w:r>
      <w:r w:rsidR="00B71AF3">
        <w:t>harvest</w:t>
      </w:r>
      <w:r w:rsidR="00767421">
        <w:t>ing</w:t>
      </w:r>
      <w:r w:rsidR="00B71AF3">
        <w:t xml:space="preserve"> at landscape scales.</w:t>
      </w:r>
      <w:r w:rsidR="009475E2">
        <w:t xml:space="preserve"> </w:t>
      </w:r>
      <w:r w:rsidR="009F0E0A">
        <w:t xml:space="preserve">Epidemiological </w:t>
      </w:r>
      <w:r w:rsidR="00B71AF3">
        <w:t xml:space="preserve">disturbances in LANDIS are probabilistic at the </w:t>
      </w:r>
      <w:r w:rsidR="009475E2">
        <w:t xml:space="preserve">cell </w:t>
      </w:r>
      <w:r w:rsidR="00B71AF3">
        <w:t>(</w:t>
      </w:r>
      <w:r w:rsidR="009475E2">
        <w:t xml:space="preserve">site) </w:t>
      </w:r>
      <w:r w:rsidR="00B71AF3">
        <w:t xml:space="preserve">scale, where each site is assigned a probability </w:t>
      </w:r>
      <w:r w:rsidR="009F0E0A">
        <w:t xml:space="preserve">of being in </w:t>
      </w:r>
      <w:r w:rsidR="009475E2" w:rsidRPr="009F0E0A">
        <w:t>one of the following</w:t>
      </w:r>
      <w:r w:rsidR="009475E2">
        <w:t xml:space="preserve"> </w:t>
      </w:r>
      <w:r w:rsidR="009475E2" w:rsidRPr="009F0E0A">
        <w:t xml:space="preserve">states: </w:t>
      </w:r>
      <w:r w:rsidR="009475E2" w:rsidRPr="008E2818">
        <w:rPr>
          <w:b/>
        </w:rPr>
        <w:t>Susceptible</w:t>
      </w:r>
      <w:r w:rsidR="009475E2" w:rsidRPr="009F0E0A">
        <w:t xml:space="preserve"> (S), </w:t>
      </w:r>
      <w:r w:rsidR="009475E2" w:rsidRPr="008E2818">
        <w:rPr>
          <w:b/>
        </w:rPr>
        <w:t>Infected</w:t>
      </w:r>
      <w:r w:rsidR="009475E2" w:rsidRPr="009F0E0A">
        <w:t xml:space="preserve"> (infectious </w:t>
      </w:r>
      <w:r w:rsidR="00B64115">
        <w:t>non-symptomatic</w:t>
      </w:r>
      <w:r w:rsidR="009475E2" w:rsidRPr="009F0E0A">
        <w:t xml:space="preserve">) (I), </w:t>
      </w:r>
      <w:r w:rsidR="009475E2" w:rsidRPr="008E2818">
        <w:rPr>
          <w:b/>
        </w:rPr>
        <w:t>Diseased</w:t>
      </w:r>
      <w:r w:rsidR="009475E2" w:rsidRPr="009F0E0A">
        <w:t xml:space="preserve"> (infectious and</w:t>
      </w:r>
      <w:r w:rsidR="009475E2">
        <w:t xml:space="preserve"> </w:t>
      </w:r>
      <w:r w:rsidR="009475E2" w:rsidRPr="009F0E0A">
        <w:t>symptomatic) (D)</w:t>
      </w:r>
      <w:r w:rsidR="00B32767">
        <w:t xml:space="preserve"> (Fig. 1)</w:t>
      </w:r>
      <w:r w:rsidR="009475E2">
        <w:t xml:space="preserve">. </w:t>
      </w:r>
    </w:p>
    <w:p w14:paraId="746FB795" w14:textId="77777777" w:rsidR="00F30B33" w:rsidRDefault="001E176B" w:rsidP="00B32767">
      <w:pPr>
        <w:pStyle w:val="textbody"/>
      </w:pPr>
      <w:r>
        <w:rPr>
          <w:noProof/>
        </w:rPr>
        <w:pict w14:anchorId="52DD44AE">
          <v:shapetype id="_x0000_t202" coordsize="21600,21600" o:spt="202" path="m,l,21600r21600,l21600,xe">
            <v:stroke joinstyle="miter"/>
            <v:path gradientshapeok="t" o:connecttype="rect"/>
          </v:shapetype>
          <v:shape id="_x0000_s1040" type="#_x0000_t202" style="position:absolute;left:0;text-align:left;margin-left:249pt;margin-top:13.6pt;width:90pt;height:48.6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40;mso-fit-shape-to-text:t">
              <w:txbxContent>
                <w:p w14:paraId="3AFD4AA1" w14:textId="77777777" w:rsidR="001E176B" w:rsidRDefault="001E176B" w:rsidP="00B64115">
                  <w:pPr>
                    <w:jc w:val="center"/>
                  </w:pPr>
                  <w:r>
                    <w:t>Diseased symptomatic (D)</w:t>
                  </w:r>
                </w:p>
              </w:txbxContent>
            </v:textbox>
            <w10:wrap type="square"/>
          </v:shape>
        </w:pict>
      </w:r>
      <w:r>
        <w:rPr>
          <w:noProof/>
        </w:rPr>
        <w:pict w14:anchorId="0DA0AA1F">
          <v:shape id="_x0000_s1036" type="#_x0000_t202" style="position:absolute;left:0;text-align:left;margin-left:148.5pt;margin-top:12.4pt;width:90pt;height:48.6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_x0000_s1036;mso-fit-shape-to-text:t">
              <w:txbxContent>
                <w:p w14:paraId="77CCBAB9" w14:textId="77777777" w:rsidR="001E176B" w:rsidRDefault="001E176B" w:rsidP="00F30B33">
                  <w:pPr>
                    <w:jc w:val="center"/>
                  </w:pPr>
                  <w:r>
                    <w:t>Infectious non-symptomatic</w:t>
                  </w:r>
                </w:p>
                <w:p w14:paraId="04244B6A" w14:textId="77777777" w:rsidR="001E176B" w:rsidRDefault="001E176B" w:rsidP="00F30B33">
                  <w:pPr>
                    <w:jc w:val="center"/>
                  </w:pPr>
                  <w:r>
                    <w:t>(I)</w:t>
                  </w:r>
                </w:p>
              </w:txbxContent>
            </v:textbox>
            <w10:wrap type="square"/>
          </v:shape>
        </w:pict>
      </w:r>
    </w:p>
    <w:p w14:paraId="7CE2CDD4" w14:textId="77777777" w:rsidR="00F30B33" w:rsidRDefault="001E176B" w:rsidP="00B32767">
      <w:pPr>
        <w:pStyle w:val="textbody"/>
      </w:pPr>
      <w:r>
        <w:rPr>
          <w:noProof/>
        </w:rPr>
        <w:pict w14:anchorId="67AB11BE">
          <v:shape id="Text Box 2" o:spid="_x0000_s1035" type="#_x0000_t202" style="position:absolute;left:0;text-align:left;margin-left:51pt;margin-top:5.65pt;width:83.45pt;height:34.8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25A2730" w14:textId="77777777" w:rsidR="001E176B" w:rsidRDefault="001E176B" w:rsidP="00F30B33">
                  <w:pPr>
                    <w:jc w:val="center"/>
                  </w:pPr>
                  <w:r>
                    <w:t>Susceptible</w:t>
                  </w:r>
                </w:p>
                <w:p w14:paraId="479E26B1" w14:textId="77777777" w:rsidR="001E176B" w:rsidRDefault="001E176B" w:rsidP="00F30B33">
                  <w:pPr>
                    <w:jc w:val="center"/>
                  </w:pPr>
                  <w:r>
                    <w:t>(S)</w:t>
                  </w:r>
                </w:p>
              </w:txbxContent>
            </v:textbox>
            <w10:wrap type="square"/>
          </v:shape>
        </w:pict>
      </w:r>
    </w:p>
    <w:p w14:paraId="23FF4437" w14:textId="77777777" w:rsidR="00B32767" w:rsidRDefault="00B32767" w:rsidP="00B32767">
      <w:pPr>
        <w:pStyle w:val="textbody"/>
      </w:pPr>
    </w:p>
    <w:p w14:paraId="12E8B1BF" w14:textId="77777777" w:rsidR="00B32767" w:rsidRDefault="001E176B" w:rsidP="00B32767">
      <w:pPr>
        <w:pStyle w:val="textbody"/>
        <w:jc w:val="center"/>
      </w:pPr>
      <w:r>
        <w:rPr>
          <w:noProof/>
        </w:rPr>
        <w:pict w14:anchorId="28D4A5DA">
          <v:rect id="_x0000_s1039" style="position:absolute;left:0;text-align:left;margin-left:270.6pt;margin-top:7pt;width:43.8pt;height:39pt;z-index:251666432" fillcolor="red">
            <v:textbox style="mso-next-textbox:#_x0000_s1039">
              <w:txbxContent>
                <w:p w14:paraId="27E28C5D" w14:textId="77777777" w:rsidR="001E176B" w:rsidRDefault="001E176B" w:rsidP="00B64115"/>
              </w:txbxContent>
            </v:textbox>
          </v:rect>
        </w:pict>
      </w:r>
      <w:r>
        <w:rPr>
          <w:noProof/>
        </w:rPr>
        <w:pict w14:anchorId="00EB7165">
          <v:rect id="_x0000_s1037" style="position:absolute;left:0;text-align:left;margin-left:171pt;margin-top:7pt;width:43.8pt;height:39pt;z-index:251664384" fillcolor="#ffc000">
            <v:textbox style="mso-next-textbox:#_x0000_s1037">
              <w:txbxContent>
                <w:p w14:paraId="720632E9" w14:textId="77777777" w:rsidR="001E176B" w:rsidRDefault="001E176B" w:rsidP="00F30B33"/>
              </w:txbxContent>
            </v:textbox>
          </v:rect>
        </w:pict>
      </w:r>
      <w:r>
        <w:rPr>
          <w:noProof/>
        </w:rPr>
        <w:pict w14:anchorId="6369D0F5">
          <v:rect id="_x0000_s1032" style="position:absolute;left:0;text-align:left;margin-left:70.8pt;margin-top:7pt;width:43.8pt;height:39pt;z-index:251658240" fillcolor="#92d050">
            <v:textbox style="mso-next-textbox:#_x0000_s1032">
              <w:txbxContent>
                <w:p w14:paraId="7C66E533" w14:textId="77777777" w:rsidR="001E176B" w:rsidRDefault="001E176B"/>
              </w:txbxContent>
            </v:textbox>
          </v:rect>
        </w:pict>
      </w:r>
    </w:p>
    <w:p w14:paraId="03F7B5F8" w14:textId="77777777" w:rsidR="00B32767" w:rsidRDefault="001E176B" w:rsidP="00B32767">
      <w:pPr>
        <w:pStyle w:val="textbody"/>
      </w:pPr>
      <w:r>
        <w:rPr>
          <w:noProof/>
        </w:rPr>
        <w:pict w14:anchorId="6D8239B8">
          <v:shapetype id="_x0000_t32" coordsize="21600,21600" o:spt="32" o:oned="t" path="m,l21600,21600e" filled="f">
            <v:path arrowok="t" fillok="f" o:connecttype="none"/>
            <o:lock v:ext="edit" shapetype="t"/>
          </v:shapetype>
          <v:shape id="_x0000_s1038" type="#_x0000_t32" style="position:absolute;left:0;text-align:left;margin-left:222.4pt;margin-top:6.4pt;width:41.6pt;height:0;z-index:251665408" o:connectortype="straight">
            <v:stroke endarrow="block"/>
          </v:shape>
        </w:pict>
      </w:r>
      <w:r>
        <w:rPr>
          <w:noProof/>
        </w:rPr>
        <w:pict w14:anchorId="37ED30AB">
          <v:shape id="_x0000_s1033" type="#_x0000_t32" style="position:absolute;left:0;text-align:left;margin-left:122.8pt;margin-top:6.4pt;width:41.6pt;height:0;z-index:251659264" o:connectortype="straight">
            <v:stroke endarrow="block"/>
          </v:shape>
        </w:pict>
      </w:r>
    </w:p>
    <w:p w14:paraId="510CACCE" w14:textId="77777777" w:rsidR="00F30B33" w:rsidRDefault="00F30B33" w:rsidP="00B32767">
      <w:pPr>
        <w:pStyle w:val="textbody"/>
      </w:pPr>
    </w:p>
    <w:p w14:paraId="6E4E4023" w14:textId="77777777" w:rsidR="00F30B33" w:rsidRDefault="00B64115" w:rsidP="00B64115">
      <w:pPr>
        <w:pStyle w:val="textbody"/>
        <w:jc w:val="center"/>
      </w:pPr>
      <w:r>
        <w:t>Figure 1. Compartmental structure of the epidemiological model (see equations in Section 2.4)</w:t>
      </w:r>
    </w:p>
    <w:p w14:paraId="4AFF6EBB" w14:textId="77777777" w:rsidR="00B64115" w:rsidRDefault="00B64115" w:rsidP="00B32767">
      <w:pPr>
        <w:pStyle w:val="textbody"/>
      </w:pPr>
    </w:p>
    <w:p w14:paraId="4447EB0D" w14:textId="54C60E76" w:rsidR="00B71AF3" w:rsidRDefault="00B32767" w:rsidP="00B91C57">
      <w:pPr>
        <w:pStyle w:val="textbody"/>
      </w:pPr>
      <w:r>
        <w:t xml:space="preserve">Probabilities are </w:t>
      </w:r>
      <w:r w:rsidR="00B71AF3">
        <w:t xml:space="preserve">compared with a uniform random number to determine whether the site </w:t>
      </w:r>
      <w:r>
        <w:t xml:space="preserve">becomes infected or, </w:t>
      </w:r>
      <w:r w:rsidR="005C727F">
        <w:t xml:space="preserve">if already infected, to become diseased. Disease causes </w:t>
      </w:r>
      <w:r w:rsidR="00B71AF3">
        <w:t>species- and cohort-s</w:t>
      </w:r>
      <w:r w:rsidR="005C727F">
        <w:t>pecific mortality in the cell. T</w:t>
      </w:r>
      <w:r w:rsidR="005C727F" w:rsidRPr="005C727F">
        <w:t xml:space="preserve">he following </w:t>
      </w:r>
      <w:r w:rsidR="00B91C57">
        <w:t xml:space="preserve">sections </w:t>
      </w:r>
      <w:r w:rsidR="005C727F">
        <w:t xml:space="preserve">describe the main assumptions made in the development the EDA extension and the epidemiological model of pathogen transmission in the spatiotemporal landscape defined by host and weather variables. </w:t>
      </w:r>
      <w:r w:rsidR="001E176B">
        <w:t>At its core, t</w:t>
      </w:r>
      <w:r w:rsidR="005C727F" w:rsidRPr="005C727F">
        <w:t xml:space="preserve">he </w:t>
      </w:r>
      <w:r w:rsidR="001E176B">
        <w:t xml:space="preserve">spread </w:t>
      </w:r>
      <w:r w:rsidR="005C727F" w:rsidRPr="005C727F">
        <w:t>model</w:t>
      </w:r>
      <w:r w:rsidR="001E176B">
        <w:t xml:space="preserve"> implemented in the current version</w:t>
      </w:r>
      <w:r w:rsidR="005C727F" w:rsidRPr="005C727F">
        <w:t xml:space="preserve"> is similar to that in</w:t>
      </w:r>
      <w:r w:rsidR="005C727F">
        <w:t xml:space="preserve"> </w:t>
      </w:r>
      <w:proofErr w:type="spellStart"/>
      <w:r w:rsidR="005C727F">
        <w:t>Meentemeyer</w:t>
      </w:r>
      <w:proofErr w:type="spellEnd"/>
      <w:r w:rsidR="005C727F">
        <w:t xml:space="preserve"> </w:t>
      </w:r>
      <w:r w:rsidR="005C727F" w:rsidRPr="005C727F">
        <w:rPr>
          <w:i/>
        </w:rPr>
        <w:t>et al.</w:t>
      </w:r>
      <w:r w:rsidR="005C727F">
        <w:t xml:space="preserve"> (2011)</w:t>
      </w:r>
      <w:r w:rsidR="005C727F" w:rsidRPr="005C727F">
        <w:t xml:space="preserve"> but</w:t>
      </w:r>
      <w:r w:rsidR="005C727F">
        <w:t xml:space="preserve"> </w:t>
      </w:r>
      <w:r w:rsidR="005C727F" w:rsidRPr="005C727F">
        <w:t xml:space="preserve">with </w:t>
      </w:r>
      <w:r w:rsidR="005C727F" w:rsidRPr="005C727F">
        <w:lastRenderedPageBreak/>
        <w:t xml:space="preserve">differences in formulation and detail as it </w:t>
      </w:r>
      <w:r w:rsidR="001E176B">
        <w:t>is</w:t>
      </w:r>
      <w:r w:rsidR="005C727F" w:rsidRPr="005C727F">
        <w:t xml:space="preserve"> designed for a different purpose, namely,</w:t>
      </w:r>
      <w:r w:rsidR="005C727F">
        <w:t xml:space="preserve"> </w:t>
      </w:r>
      <w:r w:rsidR="005C727F" w:rsidRPr="005C727F">
        <w:t>predicting regional (as opposed to state-wide) natural spread</w:t>
      </w:r>
      <w:r w:rsidR="005C727F">
        <w:t>.</w:t>
      </w:r>
      <w:r w:rsidR="00B91C57">
        <w:t xml:space="preserve"> </w:t>
      </w:r>
      <w:r w:rsidR="00B71AF3">
        <w:t xml:space="preserve">The </w:t>
      </w:r>
      <w:r w:rsidR="00B91C57">
        <w:t>chosen</w:t>
      </w:r>
      <w:r w:rsidR="00B71AF3">
        <w:t xml:space="preserve"> </w:t>
      </w:r>
      <w:r w:rsidR="00B91C57">
        <w:t>modeling framework should</w:t>
      </w:r>
      <w:r w:rsidR="00B71AF3">
        <w:t xml:space="preserve"> </w:t>
      </w:r>
      <w:r w:rsidR="00B91C57">
        <w:t xml:space="preserve">accommodate several plant </w:t>
      </w:r>
      <w:proofErr w:type="spellStart"/>
      <w:r w:rsidR="00B91C57">
        <w:t>pathosystem</w:t>
      </w:r>
      <w:proofErr w:type="spellEnd"/>
      <w:r w:rsidR="00B91C57">
        <w:t xml:space="preserve"> types, </w:t>
      </w:r>
      <w:r w:rsidR="00B71AF3">
        <w:t xml:space="preserve">and more than one </w:t>
      </w:r>
      <w:r w:rsidR="00B91C57">
        <w:t>E</w:t>
      </w:r>
      <w:r w:rsidR="00B71AF3">
        <w:t xml:space="preserve">DA may be simulated concurrently to examine their interactions.  </w:t>
      </w:r>
    </w:p>
    <w:p w14:paraId="161139E0" w14:textId="77777777" w:rsidR="00B71AF3" w:rsidRDefault="00B32767" w:rsidP="00BB770A">
      <w:pPr>
        <w:pStyle w:val="textbody"/>
      </w:pPr>
      <w:r>
        <w:t>More detail on the E</w:t>
      </w:r>
      <w:r w:rsidR="00B71AF3">
        <w:t xml:space="preserve">DA module and its behavior can be found in </w:t>
      </w:r>
      <w:r w:rsidRPr="00B32767">
        <w:rPr>
          <w:highlight w:val="yellow"/>
        </w:rPr>
        <w:t xml:space="preserve">Tonini </w:t>
      </w:r>
      <w:r w:rsidR="00B71AF3" w:rsidRPr="00B32767">
        <w:rPr>
          <w:i/>
          <w:iCs/>
          <w:highlight w:val="yellow"/>
        </w:rPr>
        <w:t>et al.</w:t>
      </w:r>
      <w:r w:rsidR="00B71AF3" w:rsidRPr="00B32767">
        <w:rPr>
          <w:highlight w:val="yellow"/>
        </w:rPr>
        <w:t xml:space="preserve"> (20</w:t>
      </w:r>
      <w:r w:rsidRPr="00B32767">
        <w:rPr>
          <w:highlight w:val="yellow"/>
        </w:rPr>
        <w:t>16</w:t>
      </w:r>
      <w:r w:rsidR="00B71AF3" w:rsidRPr="00B32767">
        <w:rPr>
          <w:highlight w:val="yellow"/>
        </w:rPr>
        <w:t>)</w:t>
      </w:r>
      <w:r w:rsidR="00B71AF3">
        <w:t xml:space="preserve">.  </w:t>
      </w:r>
    </w:p>
    <w:p w14:paraId="2DE60C49" w14:textId="77777777" w:rsidR="00B71AF3" w:rsidRPr="00BB770A" w:rsidRDefault="00EF5ABA" w:rsidP="00BB770A">
      <w:pPr>
        <w:pStyle w:val="Heading2"/>
        <w:numPr>
          <w:ilvl w:val="1"/>
          <w:numId w:val="45"/>
        </w:numPr>
      </w:pPr>
      <w:bookmarkStart w:id="13" w:name="_Toc444673236"/>
      <w:r>
        <w:t>Site Host Index</w:t>
      </w:r>
      <w:bookmarkEnd w:id="13"/>
    </w:p>
    <w:p w14:paraId="6D72120D" w14:textId="6D4D2075" w:rsidR="008B68C0" w:rsidRDefault="008B68C0" w:rsidP="0014418D">
      <w:pPr>
        <w:pStyle w:val="textbody"/>
      </w:pPr>
      <w:r>
        <w:t>Site host index (SHI) accounts for th</w:t>
      </w:r>
      <w:r w:rsidR="00784C54" w:rsidRPr="00784C54">
        <w:t xml:space="preserve">e spatial distribution of known hosts of the </w:t>
      </w:r>
      <w:r w:rsidR="00784C54">
        <w:t xml:space="preserve">epidemiological </w:t>
      </w:r>
      <w:r w:rsidR="00784C54" w:rsidRPr="00784C54">
        <w:t>agent</w:t>
      </w:r>
      <w:r w:rsidR="00784C54">
        <w:t xml:space="preserve"> (pathogen)</w:t>
      </w:r>
      <w:r>
        <w:t xml:space="preserve"> and is a combined function of tree species composition and the age cohorts present on that site.</w:t>
      </w:r>
      <w:r w:rsidR="00D74821">
        <w:t xml:space="preserve"> This approach allows the quantification</w:t>
      </w:r>
      <w:r w:rsidR="00D74821" w:rsidRPr="00784C54">
        <w:t xml:space="preserve"> </w:t>
      </w:r>
      <w:r w:rsidR="00D74821">
        <w:t xml:space="preserve">of </w:t>
      </w:r>
      <w:r w:rsidR="00D74821" w:rsidRPr="00784C54">
        <w:t xml:space="preserve">susceptibility </w:t>
      </w:r>
      <w:r w:rsidR="00D74821">
        <w:t xml:space="preserve">for </w:t>
      </w:r>
      <w:r w:rsidR="00D74821" w:rsidRPr="00784C54">
        <w:t>each non-infected cell to become infected</w:t>
      </w:r>
      <w:r w:rsidR="00D74821">
        <w:t>,</w:t>
      </w:r>
      <w:r w:rsidR="00D74821" w:rsidRPr="00784C54">
        <w:t xml:space="preserve"> and the suitability of each</w:t>
      </w:r>
      <w:r w:rsidR="00D74821">
        <w:t xml:space="preserve"> </w:t>
      </w:r>
      <w:r w:rsidR="00D74821" w:rsidRPr="00784C54">
        <w:t>infected cell to produce infectious</w:t>
      </w:r>
      <w:r w:rsidR="00D74821">
        <w:t xml:space="preserve"> spores. </w:t>
      </w:r>
      <w:r>
        <w:t xml:space="preserve">The </w:t>
      </w:r>
      <w:r w:rsidR="0014418D">
        <w:t xml:space="preserve">relative </w:t>
      </w:r>
      <w:r>
        <w:t>host index value of a given species cohort is defined by its host</w:t>
      </w:r>
      <w:r w:rsidR="00866C22">
        <w:t xml:space="preserve"> </w:t>
      </w:r>
      <w:r>
        <w:t xml:space="preserve">competency class, where low, medium, and high </w:t>
      </w:r>
      <w:r w:rsidR="001E176B">
        <w:t>competency classes</w:t>
      </w:r>
      <w:r>
        <w:t xml:space="preserve"> are user-defined </w:t>
      </w:r>
      <w:r w:rsidR="001E176B">
        <w:t xml:space="preserve">using </w:t>
      </w:r>
      <w:r>
        <w:t>values ra</w:t>
      </w:r>
      <w:r w:rsidR="006C2C06">
        <w:t>n</w:t>
      </w:r>
      <w:r>
        <w:t xml:space="preserve">ging between 1 and 10, </w:t>
      </w:r>
      <w:r w:rsidR="001E176B">
        <w:t xml:space="preserve">with </w:t>
      </w:r>
      <w:r>
        <w:t xml:space="preserve">non-host </w:t>
      </w:r>
      <w:r w:rsidR="001E176B">
        <w:t xml:space="preserve">having </w:t>
      </w:r>
      <w:r>
        <w:t>a value of 0</w:t>
      </w:r>
      <w:r w:rsidR="00866C22">
        <w:t>.</w:t>
      </w:r>
      <w:r w:rsidR="0014418D">
        <w:t xml:space="preserve"> The EDA module compares a look-up table with the species cohort list generated by LANDIS to calculate SHI </w:t>
      </w:r>
      <w:r w:rsidR="00A8371A">
        <w:t xml:space="preserve">at time </w:t>
      </w:r>
      <w:r w:rsidR="00A8371A" w:rsidRPr="00A8371A">
        <w:rPr>
          <w:i/>
        </w:rPr>
        <w:t>t</w:t>
      </w:r>
      <w:r w:rsidR="00A8371A">
        <w:t xml:space="preserve"> </w:t>
      </w:r>
      <w:r w:rsidR="0014418D">
        <w:t>using one of two methods: 1) the host value from the maximum ho</w:t>
      </w:r>
      <w:r w:rsidR="001E176B">
        <w:t>st competency class present, or</w:t>
      </w:r>
      <w:r w:rsidR="0014418D">
        <w:t xml:space="preserve"> 2) an average host value of all tree species present, where the host value of each species is represented by </w:t>
      </w:r>
      <w:r w:rsidR="002D4AB5">
        <w:t xml:space="preserve">the one assigned to oldest </w:t>
      </w:r>
      <w:r w:rsidR="0014418D">
        <w:t>cohort. Species identified as “ignored” do not contribute to the calculation of average resource value; whereas non-host species that are not ignored contribute a value of 0.</w:t>
      </w:r>
      <w:r w:rsidR="000E05E4">
        <w:t xml:space="preserve"> </w:t>
      </w:r>
      <w:r w:rsidR="000E05E4" w:rsidRPr="000E05E4">
        <w:rPr>
          <w:i/>
        </w:rPr>
        <w:t>NOTE: non-</w:t>
      </w:r>
      <w:proofErr w:type="spellStart"/>
      <w:r w:rsidR="000E05E4" w:rsidRPr="000E05E4">
        <w:rPr>
          <w:i/>
        </w:rPr>
        <w:t>sporulating</w:t>
      </w:r>
      <w:proofErr w:type="spellEnd"/>
      <w:r w:rsidR="000E05E4" w:rsidRPr="000E05E4">
        <w:rPr>
          <w:i/>
        </w:rPr>
        <w:t xml:space="preserve"> hosts</w:t>
      </w:r>
      <w:r w:rsidR="001E176B">
        <w:rPr>
          <w:i/>
        </w:rPr>
        <w:t xml:space="preserve"> (i.e. hosts that do not contribute to pathogen or disease transmission)</w:t>
      </w:r>
      <w:r w:rsidR="000E05E4" w:rsidRPr="000E05E4">
        <w:rPr>
          <w:i/>
        </w:rPr>
        <w:t xml:space="preserve"> should not be included in the host index calculation</w:t>
      </w:r>
      <w:r w:rsidR="000E05E4">
        <w:t xml:space="preserve">. </w:t>
      </w:r>
    </w:p>
    <w:p w14:paraId="4C2B6C24" w14:textId="77777777" w:rsidR="00B71AF3" w:rsidRPr="00BB770A" w:rsidRDefault="00B71AF3" w:rsidP="00B10845">
      <w:pPr>
        <w:pStyle w:val="Heading3"/>
        <w:numPr>
          <w:ilvl w:val="2"/>
          <w:numId w:val="45"/>
        </w:numPr>
        <w:ind w:left="864" w:hanging="864"/>
      </w:pPr>
      <w:bookmarkStart w:id="14" w:name="_Toc81207698"/>
      <w:bookmarkStart w:id="15" w:name="_Toc81207921"/>
      <w:bookmarkStart w:id="16" w:name="_Toc81277329"/>
      <w:bookmarkStart w:id="17" w:name="_Toc81277663"/>
      <w:bookmarkStart w:id="18" w:name="_Toc81283035"/>
      <w:bookmarkStart w:id="19" w:name="_Toc81471916"/>
      <w:bookmarkStart w:id="20" w:name="_Toc84045145"/>
      <w:bookmarkStart w:id="21" w:name="_Toc84303673"/>
      <w:bookmarkStart w:id="22" w:name="_Toc85255797"/>
      <w:bookmarkStart w:id="23" w:name="_Toc101339104"/>
      <w:bookmarkStart w:id="24" w:name="_Toc101598711"/>
      <w:bookmarkStart w:id="25" w:name="_Toc444673237"/>
      <w:r w:rsidRPr="00BB770A">
        <w:t xml:space="preserve">Site </w:t>
      </w:r>
      <w:r w:rsidR="00F066C5">
        <w:t xml:space="preserve">host index </w:t>
      </w:r>
      <w:r w:rsidRPr="00BB770A">
        <w:t>modifiers</w:t>
      </w:r>
      <w:bookmarkEnd w:id="14"/>
      <w:bookmarkEnd w:id="15"/>
      <w:bookmarkEnd w:id="16"/>
      <w:bookmarkEnd w:id="17"/>
      <w:bookmarkEnd w:id="18"/>
      <w:bookmarkEnd w:id="19"/>
      <w:bookmarkEnd w:id="20"/>
      <w:bookmarkEnd w:id="21"/>
      <w:bookmarkEnd w:id="22"/>
      <w:bookmarkEnd w:id="23"/>
      <w:bookmarkEnd w:id="24"/>
      <w:bookmarkEnd w:id="25"/>
    </w:p>
    <w:p w14:paraId="38E07ED0" w14:textId="77777777" w:rsidR="00A8371A" w:rsidRDefault="00B71AF3" w:rsidP="00BB770A">
      <w:pPr>
        <w:pStyle w:val="textbody"/>
      </w:pPr>
      <w:r>
        <w:t xml:space="preserve">Site </w:t>
      </w:r>
      <w:r w:rsidR="00F066C5">
        <w:t xml:space="preserve">host index </w:t>
      </w:r>
      <w:r>
        <w:t xml:space="preserve">modifiers </w:t>
      </w:r>
      <w:r w:rsidR="000E3682">
        <w:t xml:space="preserve">(SHIMs) </w:t>
      </w:r>
      <w:r>
        <w:t xml:space="preserve">are optional parameters used to adjust </w:t>
      </w:r>
      <w:r w:rsidR="00F066C5">
        <w:t xml:space="preserve">SHI </w:t>
      </w:r>
      <w:r>
        <w:t>to reflect variation introduced by both site environment (i.e., land type) and recent disturbance</w:t>
      </w:r>
      <w:r w:rsidR="00FA2752">
        <w:t>s</w:t>
      </w:r>
      <w:r>
        <w:t>.</w:t>
      </w:r>
      <w:r w:rsidR="00FA2752">
        <w:t xml:space="preserve"> </w:t>
      </w:r>
      <w:r>
        <w:t>Both land type modifiers (LTMs) and disturbance mod</w:t>
      </w:r>
      <w:r w:rsidR="00A8371A">
        <w:t>ifiers (DMs) can range between -</w:t>
      </w:r>
      <w:r>
        <w:t xml:space="preserve">1 and </w:t>
      </w:r>
      <w:r w:rsidR="00A8371A">
        <w:t>+</w:t>
      </w:r>
      <w:r>
        <w:t xml:space="preserve">1, and will be added to the </w:t>
      </w:r>
      <w:r w:rsidR="00773749">
        <w:t>SHI</w:t>
      </w:r>
      <w:r>
        <w:t xml:space="preserve"> value of all active sites where host species are present.  LTMs are assumed to be constant for the entire simulation, while DMs decline linearly with th</w:t>
      </w:r>
      <w:r w:rsidR="00A8371A">
        <w:t>e time since last disturbance</w:t>
      </w:r>
      <w:r w:rsidR="00614EEE">
        <w:t xml:space="preserve"> (</w:t>
      </w:r>
      <m:oMath>
        <m:sSub>
          <m:sSubPr>
            <m:ctrlPr>
              <w:rPr>
                <w:rFonts w:ascii="Cambria Math" w:hAnsi="Cambria Math"/>
                <w:i/>
              </w:rPr>
            </m:ctrlPr>
          </m:sSubPr>
          <m:e>
            <m:r>
              <w:rPr>
                <w:rFonts w:ascii="Cambria Math" w:hAnsi="Cambria Math"/>
              </w:rPr>
              <m:t>t</m:t>
            </m:r>
          </m:e>
          <m:sub>
            <m:r>
              <w:rPr>
                <w:rFonts w:ascii="Cambria Math" w:hAnsi="Cambria Math"/>
              </w:rPr>
              <m:t>DST</m:t>
            </m:r>
          </m:sub>
        </m:sSub>
      </m:oMath>
      <w:r w:rsidR="00614EEE">
        <w:t>) as follows</w:t>
      </w:r>
      <w:r w:rsidR="00A8371A">
        <w:t>:</w:t>
      </w:r>
    </w:p>
    <w:p w14:paraId="176DD452" w14:textId="77777777" w:rsidR="00A8371A" w:rsidRDefault="00614EEE" w:rsidP="00BB770A">
      <w:pPr>
        <w:pStyle w:val="textbody"/>
      </w:pPr>
      <m:oMathPara>
        <m:oMath>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DST</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max,DST</m:t>
              </m:r>
            </m:sub>
          </m:sSub>
          <m:r>
            <m:rPr>
              <m:sty m:val="p"/>
            </m:rP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duration,DST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DST</m:t>
                  </m:r>
                </m:sub>
              </m:sSub>
            </m:num>
            <m:den>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duration, DST</m:t>
                  </m:r>
                </m:sub>
              </m:sSub>
            </m:den>
          </m:f>
        </m:oMath>
      </m:oMathPara>
    </w:p>
    <w:p w14:paraId="6B7710B3" w14:textId="77777777" w:rsidR="00B71AF3" w:rsidRDefault="00B71AF3" w:rsidP="00BB770A">
      <w:pPr>
        <w:pStyle w:val="textbody"/>
      </w:pPr>
      <w:r>
        <w:lastRenderedPageBreak/>
        <w:t>Distur</w:t>
      </w:r>
      <w:r w:rsidR="00773749">
        <w:t xml:space="preserve">bances that may affect a given EDA include fire, </w:t>
      </w:r>
      <w:r>
        <w:t>wind</w:t>
      </w:r>
      <w:r w:rsidR="00773749">
        <w:t>, other EDA agents and insects, as well as harvest prescriptions</w:t>
      </w:r>
      <w:r>
        <w:t>.</w:t>
      </w:r>
      <w:r w:rsidR="00773749">
        <w:t xml:space="preserve"> </w:t>
      </w:r>
      <w:r w:rsidR="00C76775">
        <w:t>SHI</w:t>
      </w:r>
      <w:r>
        <w:t xml:space="preserve"> is then modified by LTM and the sum of all DMs:</w:t>
      </w:r>
    </w:p>
    <w:p w14:paraId="51C884BC" w14:textId="77777777" w:rsidR="00B71AF3" w:rsidRDefault="00B71AF3" w:rsidP="00BB770A">
      <w:pPr>
        <w:pStyle w:val="Equation"/>
      </w:pPr>
      <w:r w:rsidRPr="00A8371A">
        <w:rPr>
          <w:i/>
        </w:rPr>
        <w:t>S</w:t>
      </w:r>
      <w:r w:rsidR="00C76775" w:rsidRPr="00A8371A">
        <w:rPr>
          <w:i/>
        </w:rPr>
        <w:t>HI</w:t>
      </w:r>
      <w:r w:rsidR="000E3682" w:rsidRPr="00A8371A">
        <w:rPr>
          <w:i/>
        </w:rPr>
        <w:t>M</w:t>
      </w:r>
      <w:r w:rsidR="00A8371A" w:rsidRPr="00A8371A">
        <w:rPr>
          <w:i/>
        </w:rPr>
        <w:t xml:space="preserve"> (t)</w:t>
      </w:r>
      <w:r w:rsidRPr="00A8371A">
        <w:rPr>
          <w:i/>
        </w:rPr>
        <w:t xml:space="preserve"> = </w:t>
      </w:r>
      <w:r w:rsidR="00C76775" w:rsidRPr="00A8371A">
        <w:rPr>
          <w:i/>
        </w:rPr>
        <w:t>SHI</w:t>
      </w:r>
      <w:r w:rsidR="00A8371A" w:rsidRPr="00A8371A">
        <w:rPr>
          <w:i/>
        </w:rPr>
        <w:t xml:space="preserve"> (t)</w:t>
      </w:r>
      <w:r w:rsidRPr="00A8371A">
        <w:rPr>
          <w:i/>
        </w:rPr>
        <w:t xml:space="preserve"> + LTM + (</w:t>
      </w:r>
      <w:proofErr w:type="spellStart"/>
      <w:r w:rsidRPr="00A8371A">
        <w:rPr>
          <w:i/>
        </w:rPr>
        <w:t>DM</w:t>
      </w:r>
      <w:r w:rsidRPr="00A8371A">
        <w:rPr>
          <w:i/>
          <w:vertAlign w:val="subscript"/>
        </w:rPr>
        <w:t>wind</w:t>
      </w:r>
      <w:proofErr w:type="spellEnd"/>
      <w:r w:rsidRPr="00A8371A">
        <w:rPr>
          <w:i/>
        </w:rPr>
        <w:t xml:space="preserve"> </w:t>
      </w:r>
      <w:r w:rsidR="00A8371A">
        <w:rPr>
          <w:i/>
        </w:rPr>
        <w:t xml:space="preserve">(t) </w:t>
      </w:r>
      <w:r w:rsidRPr="00A8371A">
        <w:rPr>
          <w:i/>
        </w:rPr>
        <w:t xml:space="preserve">+ </w:t>
      </w:r>
      <w:proofErr w:type="spellStart"/>
      <w:r w:rsidRPr="00A8371A">
        <w:rPr>
          <w:i/>
        </w:rPr>
        <w:t>DM</w:t>
      </w:r>
      <w:r w:rsidRPr="00A8371A">
        <w:rPr>
          <w:i/>
          <w:vertAlign w:val="subscript"/>
        </w:rPr>
        <w:t>fire</w:t>
      </w:r>
      <w:proofErr w:type="spellEnd"/>
      <w:r w:rsidRPr="00A8371A">
        <w:rPr>
          <w:i/>
        </w:rPr>
        <w:t xml:space="preserve"> </w:t>
      </w:r>
      <w:r w:rsidR="00A8371A">
        <w:rPr>
          <w:i/>
        </w:rPr>
        <w:t xml:space="preserve">(t) </w:t>
      </w:r>
      <w:r w:rsidRPr="00A8371A">
        <w:rPr>
          <w:i/>
        </w:rPr>
        <w:t>+ ...)</w:t>
      </w:r>
      <w:r>
        <w:tab/>
      </w:r>
    </w:p>
    <w:p w14:paraId="1498F4BE" w14:textId="22FB6203" w:rsidR="000E3682" w:rsidRDefault="00B71AF3" w:rsidP="00BB770A">
      <w:pPr>
        <w:pStyle w:val="textbody"/>
      </w:pPr>
      <w:r>
        <w:t xml:space="preserve">The user should calibrate the above modifiers to reflect the relative influence of species composition/age structure, the abiotic environment, and recent disturbance. </w:t>
      </w:r>
      <w:r w:rsidR="000E3682">
        <w:t>SHIM is normalized by its spatial mean over the entire study area</w:t>
      </w:r>
      <w:r w:rsidR="00A8371A">
        <w:t xml:space="preserve">, </w:t>
      </w:r>
      <m:oMath>
        <m:r>
          <w:rPr>
            <w:rFonts w:ascii="Cambria Math" w:hAnsi="Cambria Math"/>
          </w:rPr>
          <m:t>SHIM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SHIM</m:t>
            </m:r>
            <m:d>
              <m:dPr>
                <m:ctrlPr>
                  <w:rPr>
                    <w:rFonts w:ascii="Cambria Math" w:hAnsi="Cambria Math"/>
                    <w:i/>
                  </w:rPr>
                </m:ctrlPr>
              </m:dPr>
              <m:e>
                <m:r>
                  <w:rPr>
                    <w:rFonts w:ascii="Cambria Math" w:hAnsi="Cambria Math"/>
                  </w:rPr>
                  <m:t>t</m:t>
                </m:r>
              </m:e>
            </m:d>
          </m:num>
          <m:den>
            <m:r>
              <w:rPr>
                <w:rFonts w:ascii="Cambria Math" w:hAnsi="Cambria Math"/>
              </w:rPr>
              <m:t>SHI</m:t>
            </m:r>
            <m:sSub>
              <m:sSubPr>
                <m:ctrlPr>
                  <w:rPr>
                    <w:rFonts w:ascii="Cambria Math" w:hAnsi="Cambria Math"/>
                    <w:i/>
                  </w:rPr>
                </m:ctrlPr>
              </m:sSubPr>
              <m:e>
                <m:r>
                  <w:rPr>
                    <w:rFonts w:ascii="Cambria Math" w:hAnsi="Cambria Math"/>
                  </w:rPr>
                  <m:t>M</m:t>
                </m:r>
              </m:e>
              <m:sub>
                <m:r>
                  <w:rPr>
                    <w:rFonts w:ascii="Cambria Math" w:hAnsi="Cambria Math"/>
                  </w:rPr>
                  <m:t>mean</m:t>
                </m:r>
              </m:sub>
            </m:sSub>
          </m:den>
        </m:f>
        <m:r>
          <w:rPr>
            <w:rFonts w:ascii="Cambria Math" w:hAnsi="Cambria Math"/>
          </w:rPr>
          <m:t>,</m:t>
        </m:r>
      </m:oMath>
      <w:r w:rsidR="000E3682">
        <w:t xml:space="preserve"> </w:t>
      </w:r>
      <w:r w:rsidR="000E3682" w:rsidRPr="00E52496">
        <w:t xml:space="preserve">and is incorporated in the </w:t>
      </w:r>
      <w:r w:rsidR="000E3682">
        <w:t xml:space="preserve">epidemiological </w:t>
      </w:r>
      <w:r w:rsidR="000E3682" w:rsidRPr="00E52496">
        <w:t xml:space="preserve">model by </w:t>
      </w:r>
      <w:r w:rsidR="001E176B">
        <w:t>modifying</w:t>
      </w:r>
      <w:r w:rsidR="000E3682" w:rsidRPr="00E52496">
        <w:t xml:space="preserve"> the transmission rate β</w:t>
      </w:r>
      <w:r w:rsidR="000E3682">
        <w:t xml:space="preserve"> (</w:t>
      </w:r>
      <w:r w:rsidR="000E3682" w:rsidRPr="00FC15A4">
        <w:t xml:space="preserve">see Section </w:t>
      </w:r>
      <w:r w:rsidR="00FC15A4" w:rsidRPr="00FC15A4">
        <w:t>2.3</w:t>
      </w:r>
      <w:r w:rsidR="000E3682">
        <w:t xml:space="preserve">). Moreover, normalization of SHI allows comparison of </w:t>
      </w:r>
      <w:r w:rsidR="000E3682" w:rsidRPr="00E52496">
        <w:t>β</w:t>
      </w:r>
      <w:r w:rsidR="000E3682">
        <w:t xml:space="preserve"> </w:t>
      </w:r>
      <w:r w:rsidR="000E3682" w:rsidRPr="00E52496">
        <w:t>against homogeneous</w:t>
      </w:r>
      <w:r w:rsidR="000E3682">
        <w:t xml:space="preserve"> </w:t>
      </w:r>
      <w:r w:rsidR="000E3682" w:rsidRPr="00E52496">
        <w:t xml:space="preserve">landscape conditions (where </w:t>
      </w:r>
      <w:r w:rsidR="000E3682">
        <w:t xml:space="preserve">SHIM </w:t>
      </w:r>
      <w:r w:rsidR="000E3682" w:rsidRPr="00E52496">
        <w:t>=</w:t>
      </w:r>
      <w:r w:rsidR="000E3682">
        <w:t xml:space="preserve"> </w:t>
      </w:r>
      <w:r w:rsidR="000E3682" w:rsidRPr="00E52496">
        <w:t>1) and to interpret β as the rate of secondary infection of typical</w:t>
      </w:r>
      <w:r w:rsidR="000E3682">
        <w:t xml:space="preserve"> </w:t>
      </w:r>
      <w:r w:rsidR="000E3682" w:rsidRPr="00E52496">
        <w:t>cells by a single infected typical cell in a</w:t>
      </w:r>
      <w:r w:rsidR="001E176B">
        <w:t>n uninfected</w:t>
      </w:r>
      <w:r w:rsidR="000E3682" w:rsidRPr="00E52496">
        <w:t xml:space="preserve"> landscape</w:t>
      </w:r>
      <w:r w:rsidR="000E3682">
        <w:t>.</w:t>
      </w:r>
    </w:p>
    <w:p w14:paraId="4AF1EBB3" w14:textId="77777777" w:rsidR="00B71AF3" w:rsidRDefault="0093055D">
      <w:pPr>
        <w:pStyle w:val="Heading2"/>
        <w:numPr>
          <w:ilvl w:val="1"/>
          <w:numId w:val="45"/>
        </w:numPr>
      </w:pPr>
      <w:bookmarkStart w:id="26" w:name="_Toc444673238"/>
      <w:r>
        <w:t>Weather</w:t>
      </w:r>
      <w:bookmarkEnd w:id="26"/>
    </w:p>
    <w:p w14:paraId="3DEC013A" w14:textId="13497E2E" w:rsidR="00614EEE" w:rsidRDefault="0093055D" w:rsidP="00614EEE">
      <w:pPr>
        <w:pStyle w:val="textbody"/>
      </w:pPr>
      <w:r>
        <w:t>A</w:t>
      </w:r>
      <w:r w:rsidR="00704EE6">
        <w:t xml:space="preserve">n </w:t>
      </w:r>
      <w:r w:rsidR="00704EE6" w:rsidRPr="000B618A">
        <w:rPr>
          <w:i/>
        </w:rPr>
        <w:t>annual</w:t>
      </w:r>
      <w:r w:rsidRPr="00396E73">
        <w:rPr>
          <w:i/>
        </w:rPr>
        <w:t xml:space="preserve"> weather index</w:t>
      </w:r>
      <w:r w:rsidR="00704EE6" w:rsidRPr="00704EE6">
        <w:t>,</w:t>
      </w:r>
      <w:r w:rsidR="00704EE6">
        <w:t xml:space="preserve"> </w:t>
      </w:r>
      <w:proofErr w:type="gramStart"/>
      <w:r w:rsidR="00704EE6" w:rsidRPr="00704EE6">
        <w:rPr>
          <w:i/>
        </w:rPr>
        <w:t>w(</w:t>
      </w:r>
      <w:proofErr w:type="gramEnd"/>
      <w:r w:rsidR="00704EE6" w:rsidRPr="00704EE6">
        <w:rPr>
          <w:i/>
        </w:rPr>
        <w:t>t)</w:t>
      </w:r>
      <w:r w:rsidR="00704EE6">
        <w:t xml:space="preserve">, </w:t>
      </w:r>
      <w:r>
        <w:t xml:space="preserve">is used </w:t>
      </w:r>
      <w:r w:rsidRPr="0093055D">
        <w:t>to account for the effect of weather conditions on the probability of</w:t>
      </w:r>
      <w:r>
        <w:t xml:space="preserve"> </w:t>
      </w:r>
      <w:r w:rsidR="001E176B">
        <w:t>un</w:t>
      </w:r>
      <w:r w:rsidRPr="0093055D">
        <w:t>infected hosts becoming infected</w:t>
      </w:r>
      <w:r>
        <w:t>,</w:t>
      </w:r>
      <w:r w:rsidRPr="0093055D">
        <w:t xml:space="preserve"> and infected hosts </w:t>
      </w:r>
      <w:proofErr w:type="spellStart"/>
      <w:r w:rsidRPr="0093055D">
        <w:t>sporulating</w:t>
      </w:r>
      <w:proofErr w:type="spellEnd"/>
      <w:r w:rsidRPr="0093055D">
        <w:t xml:space="preserve"> and spreading the </w:t>
      </w:r>
      <w:r w:rsidR="00704EE6">
        <w:t>EDA</w:t>
      </w:r>
      <w:r w:rsidRPr="0093055D">
        <w:t>.</w:t>
      </w:r>
      <w:r>
        <w:t xml:space="preserve"> </w:t>
      </w:r>
      <w:r w:rsidR="00704EE6">
        <w:t xml:space="preserve">Weather predictors (or transformations thereof) should be selected based on their relevance to the chosen EDA. The weather index is multiplied by a baseline transmission rate, </w:t>
      </w:r>
      <w:r w:rsidR="00704EE6" w:rsidRPr="00E52496">
        <w:t>β</w:t>
      </w:r>
      <w:r w:rsidR="00704EE6" w:rsidRPr="00704EE6">
        <w:rPr>
          <w:vertAlign w:val="subscript"/>
        </w:rPr>
        <w:t>0</w:t>
      </w:r>
      <w:r w:rsidR="00704EE6">
        <w:t>, to produce a time-dependent transmission rate</w:t>
      </w:r>
      <w:r w:rsidR="004F024A">
        <w:t>,</w:t>
      </w:r>
      <w:r w:rsidR="00396E73">
        <w:tab/>
      </w:r>
    </w:p>
    <w:p w14:paraId="21F7E7B0" w14:textId="77777777" w:rsidR="004F024A" w:rsidRPr="00614EEE" w:rsidRDefault="004F024A" w:rsidP="00614EEE">
      <w:pPr>
        <w:pStyle w:val="textbody"/>
      </w:pPr>
      <m:oMathPara>
        <m:oMathParaPr>
          <m:jc m:val="center"/>
        </m:oMathParaPr>
        <m:oMath>
          <m:r>
            <w:rPr>
              <w:rFonts w:ascii="Cambria Math" w:hAnsi="Cambria Math"/>
            </w:rPr>
            <m:t>β(t)=w</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3E8007B4" w14:textId="77777777" w:rsidR="00704EE6" w:rsidRDefault="00396E73" w:rsidP="00BB770A">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defin</w:t>
      </w:r>
      <w:proofErr w:type="spellStart"/>
      <w:r>
        <w:t>ed</w:t>
      </w:r>
      <w:proofErr w:type="spellEnd"/>
      <w:r>
        <w:t xml:space="preserve"> by the user. The </w:t>
      </w:r>
      <w:r w:rsidRPr="00F627B1">
        <w:rPr>
          <w:i/>
          <w:u w:val="single"/>
        </w:rPr>
        <w:t>basic</w:t>
      </w:r>
      <w:r w:rsidRPr="00396E73">
        <w:rPr>
          <w:i/>
        </w:rPr>
        <w:t xml:space="preserve"> </w:t>
      </w:r>
      <w:r w:rsidRPr="00F627B1">
        <w:t>weather index</w:t>
      </w:r>
      <w:r>
        <w:t xml:space="preserve"> for year </w:t>
      </w:r>
      <w:r w:rsidRPr="00396E73">
        <w:rPr>
          <w:i/>
        </w:rPr>
        <w:t>t</w:t>
      </w:r>
      <w:r>
        <w:t xml:space="preserve">, </w:t>
      </w:r>
      <w:r w:rsidRPr="00396E73">
        <w:rPr>
          <w:i/>
        </w:rPr>
        <w:t>W(t)</w:t>
      </w:r>
      <w:r>
        <w:t xml:space="preserve">, comprises the cumulative effect of </w:t>
      </w:r>
      <w:r w:rsidR="004F024A" w:rsidRPr="004F024A">
        <w:rPr>
          <w:i/>
        </w:rPr>
        <w:t>N</w:t>
      </w:r>
      <w:r w:rsidR="004F024A">
        <w:t xml:space="preserve"> </w:t>
      </w:r>
      <w:r>
        <w:t>weather predictors (e.g. rainfall</w:t>
      </w:r>
      <w:r w:rsidR="004F024A">
        <w:t xml:space="preserve"> alone, or rainfall</w:t>
      </w:r>
      <w:r>
        <w:t xml:space="preserve"> and temperature) between two months, specified by the user (e.g. April to June), and is calculated as follows:</w:t>
      </w:r>
    </w:p>
    <w:p w14:paraId="50B46A24" w14:textId="77777777" w:rsidR="004F024A" w:rsidRDefault="004F024A" w:rsidP="00396E73">
      <w:pPr>
        <w:pStyle w:val="textbody"/>
        <w:jc w:val="center"/>
      </w:pPr>
    </w:p>
    <w:p w14:paraId="3458DA8B" w14:textId="77777777" w:rsidR="00396E73" w:rsidRDefault="004F024A" w:rsidP="00396E73">
      <w:pPr>
        <w:pStyle w:val="textbody"/>
        <w:jc w:val="center"/>
      </w:pP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d ∈ [mont</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(t), …,mont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(t)]</m:t>
            </m:r>
          </m:sub>
          <m:sup/>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e>
        </m:nary>
      </m:oMath>
      <w:r w:rsidR="00396E73">
        <w:tab/>
      </w:r>
      <w:r w:rsidR="00396E73">
        <w:tab/>
        <w:t>(</w:t>
      </w:r>
      <w:r w:rsidR="00A8371A">
        <w:t>1</w:t>
      </w:r>
      <w:r w:rsidR="00396E73">
        <w:t>)</w:t>
      </w:r>
    </w:p>
    <w:p w14:paraId="4FC4DCD0" w14:textId="77777777" w:rsidR="004F024A" w:rsidRDefault="004F024A" w:rsidP="004F024A">
      <w:pPr>
        <w:pStyle w:val="textbody"/>
      </w:pPr>
    </w:p>
    <w:p w14:paraId="4E57FAFE" w14:textId="46281ED2" w:rsidR="00396E73" w:rsidRDefault="00A025C9" w:rsidP="002B5BF3">
      <w:pPr>
        <w:pStyle w:val="textbody"/>
      </w:pPr>
      <w:proofErr w:type="gramStart"/>
      <w:r>
        <w:t>w</w:t>
      </w:r>
      <w:r w:rsidR="004F024A">
        <w:t>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N </m:t>
            </m:r>
          </m:sub>
        </m:sSub>
      </m:oMath>
      <w:r>
        <w:t xml:space="preserve"> represent </w:t>
      </w:r>
      <w:r w:rsidR="002B5BF3">
        <w:t xml:space="preserve">the weather predictors and the cumulative sum runs over days </w:t>
      </w:r>
      <w:r w:rsidR="002B5BF3" w:rsidRPr="002B5BF3">
        <w:rPr>
          <w:i/>
        </w:rPr>
        <w:t>d</w:t>
      </w:r>
      <w:r w:rsidR="002B5BF3">
        <w:t xml:space="preserve"> included between two user-defined months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A</m:t>
            </m:r>
          </m:sub>
        </m:sSub>
      </m:oMath>
      <w:r w:rsidR="002B5BF3">
        <w:t xml:space="preserve"> and </w:t>
      </w:r>
      <m:oMath>
        <m:r>
          <w:rPr>
            <w:rFonts w:ascii="Cambria Math" w:hAnsi="Cambria Math"/>
          </w:rPr>
          <m:t>mont</m:t>
        </m:r>
        <m:sSub>
          <m:sSubPr>
            <m:ctrlPr>
              <w:rPr>
                <w:rFonts w:ascii="Cambria Math" w:hAnsi="Cambria Math"/>
                <w:i/>
              </w:rPr>
            </m:ctrlPr>
          </m:sSubPr>
          <m:e>
            <m:r>
              <w:rPr>
                <w:rFonts w:ascii="Cambria Math" w:hAnsi="Cambria Math"/>
              </w:rPr>
              <m:t>h</m:t>
            </m:r>
          </m:e>
          <m:sub>
            <m:r>
              <w:rPr>
                <w:rFonts w:ascii="Cambria Math" w:hAnsi="Cambria Math"/>
              </w:rPr>
              <m:t>B</m:t>
            </m:r>
          </m:sub>
        </m:sSub>
      </m:oMath>
      <w:r w:rsidR="001E176B">
        <w:t>) for the</w:t>
      </w:r>
      <w:r w:rsidR="002B5BF3">
        <w:t xml:space="preserve"> current year </w:t>
      </w:r>
      <w:r w:rsidR="002B5BF3" w:rsidRPr="002B5BF3">
        <w:rPr>
          <w:i/>
        </w:rPr>
        <w:t>t</w:t>
      </w:r>
      <w:r w:rsidR="002B5BF3">
        <w:t xml:space="preserve">. </w:t>
      </w:r>
      <w:r w:rsidR="00622758">
        <w:t>If necessary, w</w:t>
      </w:r>
      <w:r w:rsidR="00800590">
        <w:t>eather predicto</w:t>
      </w:r>
      <w:r w:rsidR="00A8371A">
        <w:t>rs in (1</w:t>
      </w:r>
      <w:r w:rsidR="00800590">
        <w:t xml:space="preserve">) can be replaced by </w:t>
      </w:r>
      <w:r w:rsidR="00444C10">
        <w:t xml:space="preserve">derived (e.g. aggregated, or transformed) versions. As an example, a predictor can be aggregated (summed or averaged) over </w:t>
      </w:r>
      <w:r w:rsidR="00444C10" w:rsidRPr="00444C10">
        <w:rPr>
          <w:i/>
        </w:rPr>
        <w:t>N</w:t>
      </w:r>
      <w:r w:rsidR="00444C10">
        <w:t xml:space="preserve"> consecutive days of a week or month (e.g. cumulative precipitation). Transformed predictors are </w:t>
      </w:r>
      <w:r w:rsidR="00800590">
        <w:t>expressed by a function</w:t>
      </w:r>
      <w:proofErr w:type="gramStart"/>
      <w:r w:rsidR="008D34B4">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oMath>
      <w:r w:rsidR="00800590">
        <w:t xml:space="preserve">. In the current </w:t>
      </w:r>
      <w:r w:rsidR="00005A1E">
        <w:lastRenderedPageBreak/>
        <w:t xml:space="preserve">version of the </w:t>
      </w:r>
      <w:r w:rsidR="00800590">
        <w:t xml:space="preserve">module, only a polynomial transformation is available for the user, </w:t>
      </w:r>
      <w:r w:rsidR="00444C10">
        <w:t>defined as</w:t>
      </w:r>
      <w:r w:rsidR="00800590">
        <w:t>:</w:t>
      </w:r>
    </w:p>
    <w:p w14:paraId="2044BD8A" w14:textId="77777777" w:rsidR="00800590" w:rsidRDefault="00800590" w:rsidP="00800590">
      <w:pPr>
        <w:pStyle w:val="textbody"/>
        <w:jc w:val="center"/>
      </w:pPr>
      <w:r>
        <w:tab/>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 + B *exp(C *</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t>
                </m:r>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D</m:t>
                        </m:r>
                      </m:den>
                    </m:f>
                  </m:e>
                </m:d>
              </m:e>
            </m:func>
            <m:r>
              <w:rPr>
                <w:rFonts w:ascii="Cambria Math" w:hAnsi="Cambria Math"/>
              </w:rPr>
              <m:t>/E]</m:t>
            </m:r>
          </m:e>
          <m:sup>
            <m:r>
              <w:rPr>
                <w:rFonts w:ascii="Cambria Math" w:hAnsi="Cambria Math"/>
              </w:rPr>
              <m:t>F</m:t>
            </m:r>
          </m:sup>
        </m:sSup>
        <m:r>
          <w:rPr>
            <w:rFonts w:ascii="Cambria Math" w:hAnsi="Cambria Math"/>
          </w:rPr>
          <m:t>)</m:t>
        </m:r>
      </m:oMath>
      <w:r>
        <w:tab/>
      </w:r>
      <w:r>
        <w:tab/>
      </w:r>
    </w:p>
    <w:p w14:paraId="082813C1" w14:textId="77777777" w:rsidR="00B71AF3" w:rsidRDefault="00622758" w:rsidP="00BB770A">
      <w:pPr>
        <w:pStyle w:val="textbody"/>
      </w:pPr>
      <w:proofErr w:type="gramStart"/>
      <w:r>
        <w:t>where</w:t>
      </w:r>
      <w:proofErr w:type="gramEnd"/>
      <w:r>
        <w:t xml:space="preserve"> A, B, C, D, E, F are constants specified by the user. </w:t>
      </w:r>
      <w:r w:rsidR="0070485A">
        <w:t xml:space="preserve">As an example, such a transformation can reflect </w:t>
      </w:r>
      <w:r w:rsidR="00E625D6">
        <w:t xml:space="preserve">changes in rate of </w:t>
      </w:r>
      <w:r w:rsidR="0070485A">
        <w:t xml:space="preserve">pathogen </w:t>
      </w:r>
      <w:r w:rsidR="00E625D6">
        <w:t>sporulation at increasing temperature values</w:t>
      </w:r>
      <w:r w:rsidR="0070485A">
        <w:t xml:space="preserve">. </w:t>
      </w:r>
      <w:r w:rsidR="00F627B1">
        <w:t xml:space="preserve">The </w:t>
      </w:r>
      <w:r w:rsidR="00F627B1" w:rsidRPr="000B618A">
        <w:rPr>
          <w:i/>
          <w:u w:val="single"/>
        </w:rPr>
        <w:t>act</w:t>
      </w:r>
      <w:r w:rsidR="000B618A" w:rsidRPr="000B618A">
        <w:rPr>
          <w:i/>
          <w:u w:val="single"/>
        </w:rPr>
        <w:t>ual</w:t>
      </w:r>
      <w:r w:rsidR="000B618A">
        <w:t xml:space="preserve"> </w:t>
      </w:r>
      <w:r w:rsidR="000B618A" w:rsidRPr="00F627B1">
        <w:t>weather index</w:t>
      </w:r>
      <w:r w:rsidR="005B2A2C">
        <w:t xml:space="preserve">, </w:t>
      </w:r>
      <w:proofErr w:type="gramStart"/>
      <w:r w:rsidR="005B2A2C" w:rsidRPr="00704EE6">
        <w:rPr>
          <w:i/>
        </w:rPr>
        <w:t>w(</w:t>
      </w:r>
      <w:proofErr w:type="gramEnd"/>
      <w:r w:rsidR="005B2A2C" w:rsidRPr="00704EE6">
        <w:rPr>
          <w:i/>
        </w:rPr>
        <w:t>t)</w:t>
      </w:r>
      <w:r w:rsidR="005B2A2C">
        <w:rPr>
          <w:i/>
        </w:rPr>
        <w:t>,</w:t>
      </w:r>
      <w:r w:rsidR="000B618A">
        <w:t xml:space="preserve"> </w:t>
      </w:r>
      <w:r w:rsidR="005B2A2C">
        <w:t xml:space="preserve">is normalized by the mean </w:t>
      </w:r>
      <w:proofErr w:type="spellStart"/>
      <w:r w:rsidR="005B2A2C">
        <w:rPr>
          <w:i/>
        </w:rPr>
        <w:t>W</w:t>
      </w:r>
      <w:r w:rsidR="005B2A2C" w:rsidRPr="005B2A2C">
        <w:rPr>
          <w:i/>
          <w:vertAlign w:val="subscript"/>
        </w:rPr>
        <w:t>mean</w:t>
      </w:r>
      <w:proofErr w:type="spellEnd"/>
      <w:r w:rsidR="005B2A2C">
        <w:rPr>
          <w:i/>
          <w:vertAlign w:val="subscript"/>
        </w:rPr>
        <w:t xml:space="preserve"> </w:t>
      </w:r>
      <w:r w:rsidR="005B2A2C">
        <w:t xml:space="preserve">over the available time series of historical </w:t>
      </w:r>
      <w:r w:rsidR="006953C5">
        <w:t xml:space="preserve">weather predictors: </w:t>
      </w:r>
      <w:r w:rsidR="006953C5" w:rsidRPr="00704EE6">
        <w:rPr>
          <w:i/>
        </w:rPr>
        <w:t>w(t)</w:t>
      </w:r>
      <w:r w:rsidR="006953C5">
        <w:rPr>
          <w:i/>
        </w:rPr>
        <w:t xml:space="preserve"> = </w:t>
      </w:r>
      <w:r w:rsidR="006953C5" w:rsidRPr="00396E73">
        <w:rPr>
          <w:i/>
        </w:rPr>
        <w:t>W(t)</w:t>
      </w:r>
      <w:r w:rsidR="006953C5">
        <w:rPr>
          <w:i/>
        </w:rPr>
        <w:t xml:space="preserve"> / </w:t>
      </w:r>
      <w:proofErr w:type="spellStart"/>
      <w:r w:rsidR="006953C5">
        <w:rPr>
          <w:i/>
        </w:rPr>
        <w:t>W</w:t>
      </w:r>
      <w:r w:rsidR="006953C5" w:rsidRPr="005B2A2C">
        <w:rPr>
          <w:i/>
          <w:vertAlign w:val="subscript"/>
        </w:rPr>
        <w:t>mean</w:t>
      </w:r>
      <w:proofErr w:type="spellEnd"/>
      <w:r w:rsidR="006953C5">
        <w:rPr>
          <w:i/>
        </w:rPr>
        <w:t>.</w:t>
      </w:r>
      <w:r w:rsidR="006C1645">
        <w:rPr>
          <w:i/>
        </w:rPr>
        <w:t xml:space="preserve"> </w:t>
      </w:r>
      <w:r w:rsidR="006C1645" w:rsidRPr="00BA3D95">
        <w:t xml:space="preserve">This normalization follows the same spirit as that for the host index: it is such that </w:t>
      </w:r>
      <w:r w:rsidR="006C1645">
        <w:t>β</w:t>
      </w:r>
      <w:r w:rsidR="006C1645" w:rsidRPr="00BA3D95">
        <w:rPr>
          <w:vertAlign w:val="subscript"/>
        </w:rPr>
        <w:t>0</w:t>
      </w:r>
      <w:r w:rsidR="006C1645" w:rsidRPr="00BA3D95">
        <w:t xml:space="preserve"> can be interpreted as the annual transmission rate under average (or under constant) weather conditions.</w:t>
      </w:r>
      <w:r w:rsidR="006C1645">
        <w:t xml:space="preserve"> </w:t>
      </w:r>
      <w:r w:rsidR="006C1645" w:rsidRPr="00BA3D95">
        <w:t>The</w:t>
      </w:r>
      <w:r w:rsidR="006C1645">
        <w:t xml:space="preserve"> weather index built this way is annually varying but spatially-uniform across the whole study area.</w:t>
      </w:r>
      <w:r w:rsidR="00B71AF3">
        <w:t xml:space="preserve"> </w:t>
      </w:r>
    </w:p>
    <w:p w14:paraId="048A8492" w14:textId="77777777" w:rsidR="00B71AF3" w:rsidRPr="00BB770A" w:rsidRDefault="00BC6807" w:rsidP="00BB770A">
      <w:pPr>
        <w:pStyle w:val="Heading2"/>
        <w:numPr>
          <w:ilvl w:val="1"/>
          <w:numId w:val="45"/>
        </w:numPr>
      </w:pPr>
      <w:bookmarkStart w:id="27" w:name="_Toc444673239"/>
      <w:r>
        <w:t>Epidemiological processes</w:t>
      </w:r>
      <w:bookmarkEnd w:id="27"/>
    </w:p>
    <w:p w14:paraId="510C8405" w14:textId="77777777" w:rsidR="00BC6807" w:rsidRDefault="005C7B90" w:rsidP="00EE3B4C">
      <w:pPr>
        <w:pStyle w:val="textbody"/>
      </w:pPr>
      <w:r w:rsidRPr="002D7ABA">
        <w:t xml:space="preserve">The </w:t>
      </w:r>
      <w:r>
        <w:t xml:space="preserve">epidemiological </w:t>
      </w:r>
      <w:r w:rsidRPr="002D7ABA">
        <w:t>model shares features with</w:t>
      </w:r>
      <w:r>
        <w:t xml:space="preserve"> </w:t>
      </w:r>
      <w:r w:rsidRPr="002D7ABA">
        <w:t>spatially-s</w:t>
      </w:r>
      <w:r>
        <w:t xml:space="preserve">tructured </w:t>
      </w:r>
      <w:proofErr w:type="spellStart"/>
      <w:r>
        <w:t>metapopulation</w:t>
      </w:r>
      <w:proofErr w:type="spellEnd"/>
      <w:r>
        <w:t xml:space="preserve"> models and </w:t>
      </w:r>
      <w:r w:rsidR="00BC6807">
        <w:t xml:space="preserve">relies on a few important assumptions: </w:t>
      </w:r>
    </w:p>
    <w:p w14:paraId="68318962" w14:textId="77777777" w:rsidR="00610A98" w:rsidRDefault="00610A98" w:rsidP="00BC6807">
      <w:pPr>
        <w:pStyle w:val="textbody"/>
        <w:numPr>
          <w:ilvl w:val="0"/>
          <w:numId w:val="49"/>
        </w:numPr>
      </w:pPr>
      <w:r>
        <w:t xml:space="preserve">Only the presence/absence of infection in each cell is accounted for. This simplification ignores a transient effect (occurrence, spread and intensification) within the same cell, </w:t>
      </w:r>
      <w:r w:rsidR="002A28E2">
        <w:t>assuming that a</w:t>
      </w:r>
      <w:r>
        <w:t>n</w:t>
      </w:r>
      <w:r w:rsidRPr="0051727C">
        <w:t xml:space="preserve"> </w:t>
      </w:r>
      <w:r w:rsidRPr="00610A98">
        <w:t xml:space="preserve">effective level of inoculum is reached </w:t>
      </w:r>
      <w:r w:rsidRPr="00610A98">
        <w:rPr>
          <w:u w:val="single"/>
        </w:rPr>
        <w:t>rapidly</w:t>
      </w:r>
      <w:r w:rsidRPr="0051727C">
        <w:t xml:space="preserve"> (</w:t>
      </w:r>
      <w:r w:rsidR="002A28E2">
        <w:t xml:space="preserve">but </w:t>
      </w:r>
      <w:r>
        <w:t xml:space="preserve">still </w:t>
      </w:r>
      <w:r w:rsidRPr="0051727C">
        <w:t xml:space="preserve">below the maximum </w:t>
      </w:r>
      <w:proofErr w:type="spellStart"/>
      <w:r w:rsidRPr="0051727C">
        <w:t>sporulating</w:t>
      </w:r>
      <w:proofErr w:type="spellEnd"/>
      <w:r w:rsidRPr="0051727C">
        <w:t xml:space="preserve"> capacity of the cell)</w:t>
      </w:r>
      <w:r>
        <w:t>.</w:t>
      </w:r>
      <w:r w:rsidR="00EE3B4C">
        <w:t xml:space="preserve"> </w:t>
      </w:r>
      <w:r w:rsidR="00EE3B4C" w:rsidRPr="00EE3B4C">
        <w:t>Improving this approximation</w:t>
      </w:r>
      <w:r w:rsidR="00EE3B4C">
        <w:t xml:space="preserve"> </w:t>
      </w:r>
      <w:r w:rsidR="00EE3B4C" w:rsidRPr="00EE3B4C">
        <w:t>would require a much larger computational effort in the parameter estimation procedure</w:t>
      </w:r>
      <w:r w:rsidR="00EE3B4C">
        <w:t xml:space="preserve"> described in </w:t>
      </w:r>
      <w:r w:rsidR="00E160D9">
        <w:t>Filipe</w:t>
      </w:r>
      <w:r w:rsidR="00EE3B4C">
        <w:t xml:space="preserve"> </w:t>
      </w:r>
      <w:r w:rsidR="00EE3B4C" w:rsidRPr="00EE3B4C">
        <w:rPr>
          <w:i/>
        </w:rPr>
        <w:t>et al.</w:t>
      </w:r>
      <w:r w:rsidR="00EE3B4C">
        <w:t xml:space="preserve"> (2012)</w:t>
      </w:r>
      <w:r w:rsidR="00BC6807">
        <w:t>.</w:t>
      </w:r>
    </w:p>
    <w:p w14:paraId="4F705F13" w14:textId="77777777" w:rsidR="00610A98" w:rsidRDefault="00BC6807" w:rsidP="00BC6807">
      <w:pPr>
        <w:pStyle w:val="textbody"/>
        <w:numPr>
          <w:ilvl w:val="0"/>
          <w:numId w:val="49"/>
        </w:numPr>
      </w:pPr>
      <w:r>
        <w:t xml:space="preserve">Infected cells immediately become infectious, which is particularly true for an EDA with a small latent period across its host range. </w:t>
      </w:r>
    </w:p>
    <w:p w14:paraId="24FC3A04" w14:textId="77777777" w:rsidR="004637C7" w:rsidRDefault="002417DE" w:rsidP="004637C7">
      <w:pPr>
        <w:pStyle w:val="textbody"/>
        <w:numPr>
          <w:ilvl w:val="0"/>
          <w:numId w:val="49"/>
        </w:numPr>
      </w:pPr>
      <w:r w:rsidRPr="00FC440B">
        <w:t>Infected</w:t>
      </w:r>
      <w:r>
        <w:t xml:space="preserve"> </w:t>
      </w:r>
      <w:r w:rsidRPr="00FC440B">
        <w:t>sites remain infectious for a</w:t>
      </w:r>
      <w:r>
        <w:t>n undetermined</w:t>
      </w:r>
      <w:r w:rsidRPr="00FC440B">
        <w:t xml:space="preserve"> long period</w:t>
      </w:r>
      <w:r>
        <w:t xml:space="preserve">, hence </w:t>
      </w:r>
      <w:r w:rsidR="004637C7">
        <w:t>no species can recover</w:t>
      </w:r>
      <w:r w:rsidR="008E6E9F">
        <w:t xml:space="preserve"> from infection</w:t>
      </w:r>
      <w:r>
        <w:t xml:space="preserve"> throughout the simulation</w:t>
      </w:r>
      <w:r w:rsidR="008E6E9F">
        <w:t>.</w:t>
      </w:r>
    </w:p>
    <w:p w14:paraId="7B4A6452" w14:textId="77777777" w:rsidR="005C7B90" w:rsidRDefault="0013453A" w:rsidP="005C7B90">
      <w:pPr>
        <w:autoSpaceDE w:val="0"/>
        <w:autoSpaceDN w:val="0"/>
        <w:adjustRightInd w:val="0"/>
        <w:ind w:left="1152"/>
      </w:pPr>
      <w:bookmarkStart w:id="28" w:name="_Toc81207701"/>
      <w:bookmarkStart w:id="29" w:name="_Toc81207924"/>
      <w:bookmarkStart w:id="30" w:name="_Toc81277332"/>
      <w:bookmarkStart w:id="31" w:name="_Toc81277666"/>
      <w:bookmarkStart w:id="32" w:name="_Toc81283038"/>
      <w:bookmarkStart w:id="33" w:name="_Toc81471919"/>
      <w:bookmarkStart w:id="34" w:name="_Toc84045148"/>
      <w:bookmarkStart w:id="35" w:name="_Toc84303676"/>
      <w:bookmarkStart w:id="36" w:name="_Toc85255800"/>
      <w:bookmarkStart w:id="37" w:name="_Toc101339107"/>
      <w:bookmarkStart w:id="38" w:name="_Toc101598714"/>
      <w:r>
        <w:t xml:space="preserve">Every time step </w:t>
      </w:r>
      <w:r w:rsidRPr="0013453A">
        <w:rPr>
          <w:i/>
        </w:rPr>
        <w:t>t</w:t>
      </w:r>
      <w:r>
        <w:t>, a</w:t>
      </w:r>
      <w:r w:rsidRPr="00FC440B">
        <w:t xml:space="preserve"> susceptible cell </w:t>
      </w:r>
      <w:r>
        <w:t xml:space="preserve">(site) </w:t>
      </w:r>
      <w:proofErr w:type="spellStart"/>
      <w:r w:rsidRPr="0013453A">
        <w:rPr>
          <w:i/>
        </w:rPr>
        <w:t>i</w:t>
      </w:r>
      <w:proofErr w:type="spellEnd"/>
      <w:r w:rsidRPr="00FC440B">
        <w:t xml:space="preserve"> can become </w:t>
      </w:r>
      <w:r w:rsidRPr="0013453A">
        <w:rPr>
          <w:i/>
        </w:rPr>
        <w:t>cryptically infected</w:t>
      </w:r>
      <w:r w:rsidRPr="00FC440B">
        <w:t xml:space="preserve"> subject to a force of</w:t>
      </w:r>
      <w:r>
        <w:t xml:space="preserve"> </w:t>
      </w:r>
      <w:r w:rsidRPr="00FC440B">
        <w:t xml:space="preserve">infection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t>
      </w:r>
      <w:r w:rsidRPr="00FC440B">
        <w:t>and</w:t>
      </w:r>
      <w:r>
        <w:t>,</w:t>
      </w:r>
      <w:r w:rsidRPr="00FC440B">
        <w:t xml:space="preserve"> once infected</w:t>
      </w:r>
      <w:r>
        <w:t xml:space="preserve">, it can become diseased at </w:t>
      </w:r>
      <w:proofErr w:type="gramStart"/>
      <w:r>
        <w:t xml:space="preserve">rate </w:t>
      </w:r>
      <w:proofErr w:type="gramEnd"/>
      <m:oMath>
        <m:sSub>
          <m:sSubPr>
            <m:ctrlPr>
              <w:rPr>
                <w:rFonts w:ascii="Cambria Math" w:hAnsi="Cambria Math"/>
              </w:rPr>
            </m:ctrlPr>
          </m:sSubPr>
          <m:e>
            <m:r>
              <w:rPr>
                <w:rFonts w:ascii="Cambria Math" w:hAnsi="Cambria Math"/>
              </w:rPr>
              <m:t>r</m:t>
            </m:r>
          </m:e>
          <m:sub>
            <m:r>
              <w:rPr>
                <w:rFonts w:ascii="Cambria Math" w:hAnsi="Cambria Math"/>
              </w:rPr>
              <m:t>D</m:t>
            </m:r>
          </m:sub>
        </m:sSub>
      </m:oMath>
      <w:r w:rsidRPr="00FC440B">
        <w:t>.</w:t>
      </w:r>
      <w:r w:rsidR="002417DE">
        <w:t xml:space="preserve"> Despite potentially </w:t>
      </w:r>
      <w:r w:rsidRPr="00FC440B">
        <w:t>containing dead hosts</w:t>
      </w:r>
      <w:r w:rsidR="002417DE">
        <w:t xml:space="preserve">, </w:t>
      </w:r>
      <w:r w:rsidR="002417DE" w:rsidRPr="002417DE">
        <w:rPr>
          <w:i/>
        </w:rPr>
        <w:t>symptomatically infected</w:t>
      </w:r>
      <w:r w:rsidR="002417DE">
        <w:t xml:space="preserve"> (d</w:t>
      </w:r>
      <w:r w:rsidR="002417DE" w:rsidRPr="00FC440B">
        <w:t>iseased</w:t>
      </w:r>
      <w:r w:rsidR="002417DE">
        <w:t>)</w:t>
      </w:r>
      <w:r w:rsidR="002417DE" w:rsidRPr="00FC440B">
        <w:t xml:space="preserve"> cells</w:t>
      </w:r>
      <w:r w:rsidRPr="00FC440B">
        <w:t xml:space="preserve"> have the same transmission rate, i.e. are </w:t>
      </w:r>
      <w:r w:rsidRPr="00EA4845">
        <w:rPr>
          <w:u w:val="single"/>
        </w:rPr>
        <w:t>as infectious</w:t>
      </w:r>
      <w:r w:rsidR="0058011A" w:rsidRPr="00EA4845">
        <w:rPr>
          <w:u w:val="single"/>
        </w:rPr>
        <w:t xml:space="preserve"> as</w:t>
      </w:r>
      <w:r w:rsidR="0058011A">
        <w:t xml:space="preserve"> cryptically infected cells</w:t>
      </w:r>
      <w:r>
        <w:t>.</w:t>
      </w:r>
      <w:r w:rsidR="005C7B90">
        <w:t xml:space="preserve"> </w:t>
      </w:r>
      <w:r w:rsidR="009E7960" w:rsidRPr="002D7ABA">
        <w:t xml:space="preserve">The probabilities that cell </w:t>
      </w:r>
      <w:proofErr w:type="spellStart"/>
      <w:r w:rsidR="009E7960" w:rsidRPr="002D7ABA">
        <w:rPr>
          <w:i/>
        </w:rPr>
        <w:t>i</w:t>
      </w:r>
      <w:proofErr w:type="spellEnd"/>
      <w:r w:rsidR="009E7960" w:rsidRPr="002D7ABA">
        <w:t xml:space="preserve"> is in each of the</w:t>
      </w:r>
      <w:r w:rsidR="005C7B90">
        <w:t xml:space="preserve"> </w:t>
      </w:r>
      <w:r w:rsidR="009E7960" w:rsidRPr="002D7ABA">
        <w:t>possible states</w:t>
      </w:r>
      <w:r w:rsidR="005C7B90">
        <w:t xml:space="preserve"> (</w:t>
      </w:r>
      <w:r w:rsidR="009E7960" w:rsidRPr="002D7ABA">
        <w:rPr>
          <w:b/>
        </w:rPr>
        <w:t>Susceptible</w:t>
      </w:r>
      <w:r w:rsidR="009E7960" w:rsidRPr="002D7ABA">
        <w:t xml:space="preserve">, </w:t>
      </w:r>
      <w:r w:rsidR="009E7960" w:rsidRPr="002D7ABA">
        <w:rPr>
          <w:b/>
        </w:rPr>
        <w:t>Infected</w:t>
      </w:r>
      <w:r w:rsidR="009E7960" w:rsidRPr="002D7ABA">
        <w:t xml:space="preserve">, </w:t>
      </w:r>
      <w:r w:rsidR="009E7960" w:rsidRPr="002D7ABA">
        <w:rPr>
          <w:b/>
        </w:rPr>
        <w:t>Diseased</w:t>
      </w:r>
      <w:r w:rsidR="005C7B90" w:rsidRPr="005C7B90">
        <w:t>)</w:t>
      </w:r>
      <w:r w:rsidR="005C7B90">
        <w:t>,</w:t>
      </w:r>
      <w:r w:rsidR="009E7960" w:rsidRPr="002D7ABA">
        <w:t xml:space="preserve"> </w:t>
      </w:r>
      <w:proofErr w:type="spellStart"/>
      <w:r w:rsidR="009E7960" w:rsidRPr="002D7ABA">
        <w:rPr>
          <w:i/>
          <w:sz w:val="28"/>
        </w:rPr>
        <w:t>P</w:t>
      </w:r>
      <w:r w:rsidR="009E7960" w:rsidRPr="002D7ABA">
        <w:rPr>
          <w:i/>
          <w:sz w:val="28"/>
          <w:vertAlign w:val="subscript"/>
        </w:rPr>
        <w:t>i</w:t>
      </w:r>
      <w:proofErr w:type="gramStart"/>
      <w:r w:rsidR="009E7960" w:rsidRPr="002D7ABA">
        <w:rPr>
          <w:i/>
          <w:sz w:val="28"/>
          <w:vertAlign w:val="subscript"/>
        </w:rPr>
        <w:t>,S</w:t>
      </w:r>
      <w:proofErr w:type="spellEnd"/>
      <w:proofErr w:type="gramEnd"/>
      <w:r w:rsidR="009E7960" w:rsidRPr="002D7ABA">
        <w:t xml:space="preserve">, </w:t>
      </w:r>
      <w:proofErr w:type="spellStart"/>
      <w:r w:rsidR="009E7960" w:rsidRPr="002D7ABA">
        <w:rPr>
          <w:i/>
          <w:sz w:val="28"/>
        </w:rPr>
        <w:t>P</w:t>
      </w:r>
      <w:r w:rsidR="009E7960" w:rsidRPr="002D7ABA">
        <w:rPr>
          <w:i/>
          <w:sz w:val="28"/>
          <w:vertAlign w:val="subscript"/>
        </w:rPr>
        <w:t>i,I</w:t>
      </w:r>
      <w:proofErr w:type="spellEnd"/>
      <w:r w:rsidR="009E7960" w:rsidRPr="002D7ABA">
        <w:t>,</w:t>
      </w:r>
      <w:r w:rsidR="009E7960">
        <w:t xml:space="preserve"> and </w:t>
      </w:r>
      <w:proofErr w:type="spellStart"/>
      <w:r w:rsidR="009E7960" w:rsidRPr="002D7ABA">
        <w:rPr>
          <w:i/>
          <w:sz w:val="28"/>
        </w:rPr>
        <w:t>P</w:t>
      </w:r>
      <w:r w:rsidR="009E7960" w:rsidRPr="002D7ABA">
        <w:rPr>
          <w:i/>
          <w:sz w:val="28"/>
          <w:vertAlign w:val="subscript"/>
        </w:rPr>
        <w:t>i,D</w:t>
      </w:r>
      <w:proofErr w:type="spellEnd"/>
      <w:r w:rsidR="009E7960" w:rsidRPr="002D7ABA">
        <w:t xml:space="preserve">, respectively, are governed by </w:t>
      </w:r>
      <w:r w:rsidR="005C7B90">
        <w:t>a</w:t>
      </w:r>
      <w:r w:rsidR="009E7960" w:rsidRPr="002D7ABA">
        <w:t xml:space="preserve"> system of differential equations</w:t>
      </w:r>
      <w:r w:rsidR="009E7960">
        <w:t>:</w:t>
      </w:r>
    </w:p>
    <w:p w14:paraId="6FF798D2" w14:textId="77777777" w:rsidR="005C7B90" w:rsidRDefault="005C7B90" w:rsidP="005C7B90">
      <w:pPr>
        <w:autoSpaceDE w:val="0"/>
        <w:autoSpaceDN w:val="0"/>
        <w:adjustRightInd w:val="0"/>
        <w:ind w:left="1152"/>
      </w:pPr>
    </w:p>
    <w:p w14:paraId="08AE9406" w14:textId="77777777" w:rsidR="005C7B90" w:rsidRPr="00916F29" w:rsidRDefault="001E176B"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num>
            <m:den>
              <m:r>
                <w:rPr>
                  <w:rFonts w:ascii="Cambria Math" w:hAnsi="Cambria Math" w:cs="Times-Roman"/>
                </w:rPr>
                <m:t>∆t</m:t>
              </m:r>
            </m:den>
          </m:f>
          <m:r>
            <w:rPr>
              <w:rFonts w:ascii="Cambria Math" w:hAnsi="Cambria Math" w:cs="Times-Roman"/>
            </w:rPr>
            <m:t xml:space="preserve">= -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oMath>
      </m:oMathPara>
    </w:p>
    <w:p w14:paraId="2C7154AA" w14:textId="77777777" w:rsidR="005C7B90" w:rsidRPr="00916F29" w:rsidRDefault="001E176B" w:rsidP="005C7B90">
      <w:pPr>
        <w:autoSpaceDE w:val="0"/>
        <w:autoSpaceDN w:val="0"/>
        <w:adjustRightInd w:val="0"/>
        <w:spacing w:line="360" w:lineRule="auto"/>
        <w:ind w:left="1152"/>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cs="Times-Roman"/>
                  <w:i/>
                </w:rPr>
              </m:ctrlPr>
            </m:dPr>
            <m:e>
              <m:r>
                <w:rPr>
                  <w:rFonts w:ascii="Cambria Math" w:hAnsi="Cambria Math" w:cs="Times-Roman"/>
                </w:rPr>
                <m:t>t</m:t>
              </m:r>
            </m:e>
          </m:d>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i,S</m:t>
              </m:r>
            </m:sub>
          </m:sSub>
          <m:r>
            <w:rPr>
              <w:rFonts w:ascii="Cambria Math" w:hAnsi="Cambria Math" w:cs="Times-Roman"/>
            </w:rPr>
            <m:t>-</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12C9D73A" w14:textId="77777777" w:rsidR="009E7960" w:rsidRPr="00916F29" w:rsidRDefault="001E176B" w:rsidP="005C7B90">
      <w:pPr>
        <w:autoSpaceDE w:val="0"/>
        <w:autoSpaceDN w:val="0"/>
        <w:adjustRightInd w:val="0"/>
        <w:spacing w:line="360" w:lineRule="auto"/>
        <w:ind w:left="1152"/>
        <w:rPr>
          <w:rFonts w:ascii="Times-Roman" w:eastAsiaTheme="minorEastAsia" w:hAnsi="Times-Roman" w:cs="Times-Roman"/>
          <w:sz w:val="22"/>
        </w:rPr>
      </w:pPr>
      <m:oMathPara>
        <m:oMathParaPr>
          <m:jc m:val="left"/>
        </m:oMathParaPr>
        <m:oMath>
          <m:f>
            <m:fPr>
              <m:ctrlPr>
                <w:rPr>
                  <w:rFonts w:ascii="Cambria Math" w:hAnsi="Cambria Math" w:cs="Times-Roman"/>
                  <w:i/>
                </w:rPr>
              </m:ctrlPr>
            </m:fPr>
            <m:num>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i,D</m:t>
                  </m:r>
                </m:sub>
              </m:sSub>
            </m:num>
            <m:den>
              <m:r>
                <w:rPr>
                  <w:rFonts w:ascii="Cambria Math" w:hAnsi="Cambria Math" w:cs="Times-Roman"/>
                </w:rPr>
                <m:t>∆t</m:t>
              </m:r>
            </m:den>
          </m:f>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r</m:t>
              </m:r>
            </m:e>
            <m:sub>
              <m:r>
                <w:rPr>
                  <w:rFonts w:ascii="Cambria Math" w:hAnsi="Cambria Math" w:cs="Times-Roman"/>
                </w:rPr>
                <m:t>D</m:t>
              </m:r>
            </m:sub>
          </m:sSub>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i,I</m:t>
              </m:r>
            </m:sub>
          </m:sSub>
        </m:oMath>
      </m:oMathPara>
    </w:p>
    <w:p w14:paraId="64527AE6" w14:textId="0C3332D0" w:rsidR="00916F29" w:rsidRDefault="009E7960" w:rsidP="00916F29">
      <w:pPr>
        <w:autoSpaceDE w:val="0"/>
        <w:autoSpaceDN w:val="0"/>
        <w:adjustRightInd w:val="0"/>
        <w:ind w:left="1170"/>
      </w:pPr>
      <w:r w:rsidRPr="00CF7F48">
        <w:t>The initial conditions</w:t>
      </w:r>
      <w:r w:rsidR="001E176B">
        <w:t xml:space="preserve"> for each cell</w:t>
      </w:r>
      <w:r w:rsidRPr="00CF7F48">
        <w:t>, at the estimated time of onset of the outbreak, are</w:t>
      </w:r>
      <w:r>
        <w:t xml:space="preserve"> </w:t>
      </w:r>
      <w:proofErr w:type="spellStart"/>
      <w:r w:rsidRPr="002D7ABA">
        <w:rPr>
          <w:i/>
          <w:sz w:val="28"/>
        </w:rPr>
        <w:t>P</w:t>
      </w:r>
      <w:r w:rsidRPr="002D7ABA">
        <w:rPr>
          <w:i/>
          <w:sz w:val="28"/>
          <w:vertAlign w:val="subscript"/>
        </w:rPr>
        <w:t>i,S</w:t>
      </w:r>
      <w:proofErr w:type="spellEnd"/>
      <w:r>
        <w:rPr>
          <w:i/>
          <w:sz w:val="28"/>
          <w:vertAlign w:val="subscript"/>
        </w:rPr>
        <w:t xml:space="preserve"> </w:t>
      </w:r>
      <w:r w:rsidRPr="00CF7F48">
        <w:rPr>
          <w:sz w:val="28"/>
        </w:rPr>
        <w:t>= 1</w:t>
      </w:r>
      <w:r>
        <w:rPr>
          <w:sz w:val="28"/>
        </w:rPr>
        <w:t xml:space="preserve">,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0,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Pr="00CF7F48">
        <w:t>, except at the cell estimated to be the location of the first</w:t>
      </w:r>
      <w:r>
        <w:t xml:space="preserve"> </w:t>
      </w:r>
      <w:r w:rsidRPr="00CF7F48">
        <w:t xml:space="preserve">infection, </w:t>
      </w:r>
      <w:r>
        <w:t xml:space="preserve">where </w:t>
      </w:r>
      <w:proofErr w:type="spellStart"/>
      <w:r w:rsidRPr="002D7ABA">
        <w:rPr>
          <w:i/>
          <w:sz w:val="28"/>
        </w:rPr>
        <w:t>P</w:t>
      </w:r>
      <w:r w:rsidRPr="002D7ABA">
        <w:rPr>
          <w:i/>
          <w:sz w:val="28"/>
          <w:vertAlign w:val="subscript"/>
        </w:rPr>
        <w:t>i,S</w:t>
      </w:r>
      <w:proofErr w:type="spellEnd"/>
      <w:r>
        <w:rPr>
          <w:i/>
          <w:sz w:val="28"/>
          <w:vertAlign w:val="subscript"/>
        </w:rPr>
        <w:t xml:space="preserve"> </w:t>
      </w:r>
      <w:r>
        <w:rPr>
          <w:sz w:val="28"/>
        </w:rPr>
        <w:t xml:space="preserve">= 0, </w:t>
      </w:r>
      <w:proofErr w:type="spellStart"/>
      <w:r w:rsidRPr="002D7ABA">
        <w:rPr>
          <w:i/>
          <w:sz w:val="28"/>
        </w:rPr>
        <w:t>P</w:t>
      </w:r>
      <w:r w:rsidRPr="002D7ABA">
        <w:rPr>
          <w:i/>
          <w:sz w:val="28"/>
          <w:vertAlign w:val="subscript"/>
        </w:rPr>
        <w:t>i,</w:t>
      </w:r>
      <w:r>
        <w:rPr>
          <w:i/>
          <w:sz w:val="28"/>
          <w:vertAlign w:val="subscript"/>
        </w:rPr>
        <w:t>I</w:t>
      </w:r>
      <w:proofErr w:type="spellEnd"/>
      <w:r>
        <w:rPr>
          <w:i/>
          <w:sz w:val="28"/>
          <w:vertAlign w:val="subscript"/>
        </w:rPr>
        <w:t xml:space="preserve"> </w:t>
      </w:r>
      <w:r w:rsidRPr="00CF7F48">
        <w:rPr>
          <w:sz w:val="28"/>
        </w:rPr>
        <w:t xml:space="preserve">= </w:t>
      </w:r>
      <w:r>
        <w:rPr>
          <w:sz w:val="28"/>
        </w:rPr>
        <w:t xml:space="preserve">1, </w:t>
      </w:r>
      <w:proofErr w:type="spellStart"/>
      <w:r w:rsidRPr="002D7ABA">
        <w:rPr>
          <w:i/>
          <w:sz w:val="28"/>
        </w:rPr>
        <w:t>P</w:t>
      </w:r>
      <w:r w:rsidRPr="002D7ABA">
        <w:rPr>
          <w:i/>
          <w:sz w:val="28"/>
          <w:vertAlign w:val="subscript"/>
        </w:rPr>
        <w:t>i,</w:t>
      </w:r>
      <w:r>
        <w:rPr>
          <w:i/>
          <w:sz w:val="28"/>
          <w:vertAlign w:val="subscript"/>
        </w:rPr>
        <w:t>D</w:t>
      </w:r>
      <w:proofErr w:type="spellEnd"/>
      <w:r>
        <w:rPr>
          <w:i/>
          <w:sz w:val="28"/>
          <w:vertAlign w:val="subscript"/>
        </w:rPr>
        <w:t xml:space="preserve"> </w:t>
      </w:r>
      <w:r w:rsidRPr="00CF7F48">
        <w:rPr>
          <w:sz w:val="28"/>
        </w:rPr>
        <w:t xml:space="preserve">= </w:t>
      </w:r>
      <w:r>
        <w:rPr>
          <w:sz w:val="28"/>
        </w:rPr>
        <w:t>0.</w:t>
      </w:r>
      <w:r w:rsidR="00916F29">
        <w:rPr>
          <w:sz w:val="28"/>
        </w:rPr>
        <w:t xml:space="preserve"> </w:t>
      </w:r>
      <w:r>
        <w:t>The force of infection</w:t>
      </w:r>
      <w:proofErr w:type="gramStart"/>
      <w:r w:rsidR="00916F29">
        <w:t xml:space="preserve">, </w:t>
      </w:r>
      <w:proofErr w:type="gramEnd"/>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16F29">
        <w:t xml:space="preserve">, </w:t>
      </w:r>
      <w:r>
        <w:t>is given by:</w:t>
      </w:r>
    </w:p>
    <w:p w14:paraId="4B41B78D" w14:textId="77777777" w:rsidR="00916F29" w:rsidRDefault="00916F29" w:rsidP="00916F29">
      <w:pPr>
        <w:autoSpaceDE w:val="0"/>
        <w:autoSpaceDN w:val="0"/>
        <w:adjustRightInd w:val="0"/>
        <w:ind w:left="1170"/>
      </w:pPr>
    </w:p>
    <w:p w14:paraId="332B6893" w14:textId="77777777" w:rsidR="00916F29" w:rsidRDefault="001E176B" w:rsidP="00916F29">
      <w:pPr>
        <w:autoSpaceDE w:val="0"/>
        <w:autoSpaceDN w:val="0"/>
        <w:adjustRightInd w:val="0"/>
        <w:ind w:left="1170"/>
        <w:rPr>
          <w:rFonts w:ascii="Times-Roman" w:hAnsi="Times-Roman" w:cs="Times-Roman"/>
        </w:rPr>
      </w:pP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cs="Times-Roman"/>
          </w:rPr>
          <m:t>= β</m:t>
        </m:r>
        <m:d>
          <m:dPr>
            <m:ctrlPr>
              <w:rPr>
                <w:rFonts w:ascii="Cambria Math" w:hAnsi="Cambria Math" w:cs="Times-Roman"/>
                <w:i/>
              </w:rPr>
            </m:ctrlPr>
          </m:dPr>
          <m:e>
            <m:r>
              <w:rPr>
                <w:rFonts w:ascii="Cambria Math" w:hAnsi="Cambria Math" w:cs="Times-Roman"/>
              </w:rPr>
              <m:t>t</m:t>
            </m:r>
          </m:e>
        </m:d>
        <m:nary>
          <m:naryPr>
            <m:chr m:val="∑"/>
            <m:limLoc m:val="undOvr"/>
            <m:supHide m:val="1"/>
            <m:ctrlPr>
              <w:rPr>
                <w:rFonts w:ascii="Cambria Math" w:hAnsi="Cambria Math" w:cs="Times-Roman"/>
                <w:i/>
              </w:rPr>
            </m:ctrlPr>
          </m:naryPr>
          <m:sub>
            <m:r>
              <w:rPr>
                <w:rFonts w:ascii="Cambria Math" w:hAnsi="Cambria Math" w:cs="Times-Roman"/>
              </w:rPr>
              <m:t>j≠i</m:t>
            </m:r>
          </m:sub>
          <m:sup/>
          <m:e>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j</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SHIM</m:t>
                </m:r>
              </m:e>
              <m:sub>
                <m:r>
                  <w:rPr>
                    <w:rFonts w:ascii="Cambria Math" w:hAnsi="Cambria Math" w:cs="Times-Roman"/>
                  </w:rPr>
                  <m:t>i</m:t>
                </m:r>
              </m:sub>
            </m:sSub>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e>
        </m:nary>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rsidR="00916F29">
        <w:rPr>
          <w:rFonts w:ascii="Times-Roman" w:hAnsi="Times-Roman" w:cs="Times-Roman"/>
        </w:rPr>
        <w:t xml:space="preserve"> </w:t>
      </w:r>
    </w:p>
    <w:p w14:paraId="2357ACC4" w14:textId="77777777" w:rsidR="00916F29" w:rsidRDefault="00916F29" w:rsidP="00916F29">
      <w:pPr>
        <w:autoSpaceDE w:val="0"/>
        <w:autoSpaceDN w:val="0"/>
        <w:adjustRightInd w:val="0"/>
        <w:ind w:left="1170"/>
      </w:pPr>
    </w:p>
    <w:p w14:paraId="758B9B1D" w14:textId="77777777" w:rsidR="009E7960" w:rsidRDefault="00916F29" w:rsidP="00EE3320">
      <w:pPr>
        <w:autoSpaceDE w:val="0"/>
        <w:autoSpaceDN w:val="0"/>
        <w:adjustRightInd w:val="0"/>
        <w:ind w:left="1170"/>
        <w:rPr>
          <w:rFonts w:ascii="Times-Roman" w:hAnsi="Times-Roman" w:cs="Times-Roman"/>
        </w:rPr>
      </w:pPr>
      <w:r>
        <w:t>w</w:t>
      </w:r>
      <w:r w:rsidRPr="00916F29">
        <w:t>here</w:t>
      </w:r>
      <w:r>
        <w:t xml:space="preserve"> </w:t>
      </w:r>
      <m:oMath>
        <m:r>
          <w:rPr>
            <w:rFonts w:ascii="Cambria Math" w:hAnsi="Cambria Math" w:cs="Times-Roman"/>
          </w:rPr>
          <m:t>β</m:t>
        </m:r>
        <m:d>
          <m:dPr>
            <m:ctrlPr>
              <w:rPr>
                <w:rFonts w:ascii="Cambria Math" w:hAnsi="Cambria Math" w:cs="Times-Roman"/>
                <w:i/>
              </w:rPr>
            </m:ctrlPr>
          </m:dPr>
          <m:e>
            <m:r>
              <w:rPr>
                <w:rFonts w:ascii="Cambria Math" w:hAnsi="Cambria Math" w:cs="Times-Roman"/>
              </w:rPr>
              <m:t>t</m:t>
            </m:r>
          </m:e>
        </m:d>
        <m:r>
          <w:rPr>
            <w:rFonts w:ascii="Cambria Math" w:hAnsi="Cambria Math" w:cs="Times-Roman"/>
          </w:rPr>
          <m:t>=</m:t>
        </m:r>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r>
          <w:rPr>
            <w:rFonts w:ascii="Cambria Math" w:hAnsi="Cambria Math" w:cs="Times-Roman"/>
          </w:rPr>
          <m:t>w(t)</m:t>
        </m:r>
      </m:oMath>
      <w:r>
        <w:t xml:space="preserve"> is the transmission rate, with </w:t>
      </w:r>
      <m:oMath>
        <m:r>
          <w:rPr>
            <w:rFonts w:ascii="Cambria Math" w:hAnsi="Cambria Math" w:cs="Times-Roman"/>
          </w:rPr>
          <m:t>w(t)</m:t>
        </m:r>
      </m:oMath>
      <w:r>
        <w:t xml:space="preserve"> the annual index of weather fluctuation about a N-year average (see Section 2.3) and </w:t>
      </w:r>
      <m:oMath>
        <m:sSub>
          <m:sSubPr>
            <m:ctrlPr>
              <w:rPr>
                <w:rFonts w:ascii="Cambria Math" w:hAnsi="Cambria Math" w:cs="Times-Roman"/>
                <w:i/>
              </w:rPr>
            </m:ctrlPr>
          </m:sSubPr>
          <m:e>
            <m:r>
              <w:rPr>
                <w:rFonts w:ascii="Cambria Math" w:hAnsi="Cambria Math" w:cs="Times-Roman"/>
              </w:rPr>
              <m:t>β</m:t>
            </m:r>
          </m:e>
          <m:sub>
            <m:r>
              <w:rPr>
                <w:rFonts w:ascii="Cambria Math" w:hAnsi="Cambria Math" w:cs="Times-Roman"/>
              </w:rPr>
              <m:t>0</m:t>
            </m:r>
          </m:sub>
        </m:sSub>
      </m:oMath>
      <w:r>
        <w:t xml:space="preserve"> the baseline rate; </w:t>
      </w:r>
      <m:oMath>
        <m:r>
          <w:rPr>
            <w:rFonts w:ascii="Cambria Math" w:hAnsi="Cambria Math" w:cs="Times-Roman"/>
          </w:rPr>
          <m:t>K(</m:t>
        </m:r>
        <m:sSub>
          <m:sSubPr>
            <m:ctrlPr>
              <w:rPr>
                <w:rFonts w:ascii="Cambria Math" w:hAnsi="Cambria Math" w:cs="Times-Roman"/>
                <w:i/>
              </w:rPr>
            </m:ctrlPr>
          </m:sSubPr>
          <m:e>
            <m:r>
              <w:rPr>
                <w:rFonts w:ascii="Cambria Math" w:hAnsi="Cambria Math" w:cs="Times-Roman"/>
              </w:rPr>
              <m:t>d</m:t>
            </m:r>
          </m:e>
          <m:sub>
            <m:r>
              <w:rPr>
                <w:rFonts w:ascii="Cambria Math" w:hAnsi="Cambria Math" w:cs="Times-Roman"/>
              </w:rPr>
              <m:t>ij</m:t>
            </m:r>
          </m:sub>
        </m:sSub>
        <m:r>
          <w:rPr>
            <w:rFonts w:ascii="Cambria Math" w:hAnsi="Cambria Math" w:cs="Times-Roman"/>
          </w:rPr>
          <m:t>)</m:t>
        </m:r>
      </m:oMath>
      <w:r>
        <w:t xml:space="preserve"> is a dispersal kernel (see Section 2.4.1) for a gi</w:t>
      </w:r>
      <w:proofErr w:type="spellStart"/>
      <w:r>
        <w:t>ven</w:t>
      </w:r>
      <w:proofErr w:type="spellEnd"/>
      <w:r>
        <w:t xml:space="preserve"> distance </w:t>
      </w:r>
      <w:r w:rsidRPr="00916F29">
        <w:rPr>
          <w:i/>
        </w:rPr>
        <w:t>d</w:t>
      </w:r>
      <w:r>
        <w:t xml:space="preserve"> between target and source cells; </w:t>
      </w:r>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oMath>
      <w:r w:rsidR="00114DDF">
        <w:t xml:space="preserve"> is the conditional probability that source cell </w:t>
      </w:r>
      <w:r w:rsidR="00114DDF" w:rsidRPr="00114DDF">
        <w:rPr>
          <w:i/>
        </w:rPr>
        <w:t>j</w:t>
      </w:r>
      <w:r w:rsidR="00114DDF">
        <w:t xml:space="preserve"> is infectious (either cryptic or symptomatic infection) given that target cell </w:t>
      </w:r>
      <w:proofErr w:type="spellStart"/>
      <w:r w:rsidR="00114DDF" w:rsidRPr="00114DDF">
        <w:rPr>
          <w:i/>
        </w:rPr>
        <w:t>i</w:t>
      </w:r>
      <w:proofErr w:type="spellEnd"/>
      <w:r w:rsidR="00114DDF">
        <w:t xml:space="preserve"> is susceptible. </w:t>
      </w:r>
      <w:r w:rsidR="002E29B9">
        <w:t xml:space="preserve">To </w:t>
      </w:r>
      <w:r w:rsidR="002E29B9" w:rsidRPr="009304B1">
        <w:t>first order of approximation</w:t>
      </w:r>
      <w:r w:rsidR="002E29B9">
        <w:t xml:space="preserve">, we assume </w:t>
      </w:r>
      <w:proofErr w:type="gramStart"/>
      <w:r w:rsidR="002E29B9">
        <w:t xml:space="preserve">that </w:t>
      </w:r>
      <w:proofErr w:type="gramEnd"/>
      <m:oMath>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j,I+D|i,S</m:t>
            </m:r>
          </m:sub>
        </m:sSub>
        <m:r>
          <w:rPr>
            <w:rFonts w:ascii="Cambria Math" w:hAnsi="Cambria Math" w:cs="Times-Roman"/>
          </w:rPr>
          <m:t xml:space="preserve"> ≈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j,I</m:t>
            </m:r>
          </m:sub>
        </m:sSub>
        <m:r>
          <w:rPr>
            <w:rFonts w:ascii="Cambria Math" w:hAnsi="Cambria Math" w:cs="Times-Roman"/>
          </w:rPr>
          <m:t xml:space="preserve">+ </m:t>
        </m:r>
        <m:sSub>
          <m:sSubPr>
            <m:ctrlPr>
              <w:rPr>
                <w:rFonts w:ascii="Cambria Math" w:hAnsi="Cambria Math" w:cs="Times-Roman"/>
                <w:i/>
              </w:rPr>
            </m:ctrlPr>
          </m:sSubPr>
          <m:e>
            <m:r>
              <w:rPr>
                <w:rFonts w:ascii="Cambria Math" w:hAnsi="Cambria Math" w:cs="Times-Roman"/>
              </w:rPr>
              <m:t>P</m:t>
            </m:r>
          </m:e>
          <m:sub>
            <m:r>
              <w:rPr>
                <w:rFonts w:ascii="Cambria Math" w:hAnsi="Cambria Math" w:cs="Times-Roman"/>
              </w:rPr>
              <m:t>j, D</m:t>
            </m:r>
          </m:sub>
        </m:sSub>
      </m:oMath>
      <w:r w:rsidR="002E29B9">
        <w:t>, which we expect to be a reasonable approximation to the infection pattern, especially when dispersal is not too localized.</w:t>
      </w:r>
    </w:p>
    <w:p w14:paraId="07CAA56B" w14:textId="77777777" w:rsidR="00B52303" w:rsidRDefault="00B52303" w:rsidP="00B52303">
      <w:pPr>
        <w:pStyle w:val="Heading3"/>
        <w:numPr>
          <w:ilvl w:val="2"/>
          <w:numId w:val="45"/>
        </w:numPr>
        <w:ind w:left="864" w:hanging="864"/>
      </w:pPr>
      <w:bookmarkStart w:id="39" w:name="_Toc444673240"/>
      <w:r>
        <w:t>Dispersal kernel</w:t>
      </w:r>
      <w:bookmarkEnd w:id="39"/>
    </w:p>
    <w:p w14:paraId="0438B358" w14:textId="77777777" w:rsidR="00AE71DB" w:rsidRDefault="00AE71DB" w:rsidP="002E26D4">
      <w:pPr>
        <w:pStyle w:val="textbody"/>
      </w:pPr>
      <w:r>
        <w:t xml:space="preserve">The </w:t>
      </w:r>
      <w:r w:rsidRPr="00B10464">
        <w:t xml:space="preserve">probability that </w:t>
      </w:r>
      <w:r>
        <w:t xml:space="preserve">EDA disperse a distance </w:t>
      </w:r>
      <w:r w:rsidRPr="00AE71DB">
        <w:rPr>
          <w:i/>
        </w:rPr>
        <w:t>d</w:t>
      </w:r>
      <w:r>
        <w:t xml:space="preserve"> from the source was expressed by two main functional forms</w:t>
      </w:r>
      <w:r w:rsidR="002E26D4">
        <w:t>, often used</w:t>
      </w:r>
      <w:r>
        <w:t xml:space="preserve"> </w:t>
      </w:r>
      <w:r w:rsidR="002E26D4">
        <w:t>in the literature:</w:t>
      </w:r>
      <w:r>
        <w:t xml:space="preserve"> a </w:t>
      </w:r>
      <w:r w:rsidRPr="00B10464">
        <w:t xml:space="preserve">power-law and </w:t>
      </w:r>
      <w:r w:rsidR="002E26D4">
        <w:t>a negative exponential. Their generic form can be defined as follows.</w:t>
      </w:r>
    </w:p>
    <w:p w14:paraId="0E44F6A9" w14:textId="77777777" w:rsidR="002E26D4" w:rsidRPr="002E26D4" w:rsidRDefault="001E176B"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PowerLaw</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d</m:t>
              </m:r>
            </m:e>
            <m:sup>
              <m:r>
                <w:rPr>
                  <w:rFonts w:ascii="Cambria Math" w:hAnsi="Cambria Math" w:cs="Times-Roman"/>
                </w:rPr>
                <m:t>-α</m:t>
              </m:r>
            </m:sup>
          </m:sSup>
        </m:oMath>
      </m:oMathPara>
    </w:p>
    <w:p w14:paraId="06B77402" w14:textId="77777777" w:rsidR="002E26D4" w:rsidRPr="002E26D4" w:rsidRDefault="001E176B" w:rsidP="002E26D4">
      <w:pPr>
        <w:pStyle w:val="textbody"/>
      </w:pPr>
      <m:oMathPara>
        <m:oMathParaPr>
          <m:jc m:val="left"/>
        </m:oMathParaPr>
        <m:oMath>
          <m:sSub>
            <m:sSubPr>
              <m:ctrlPr>
                <w:rPr>
                  <w:rFonts w:ascii="Cambria Math" w:hAnsi="Cambria Math" w:cs="Times-Roman"/>
                  <w:i/>
                </w:rPr>
              </m:ctrlPr>
            </m:sSubPr>
            <m:e>
              <m:r>
                <m:rPr>
                  <m:sty m:val="p"/>
                </m:rPr>
                <w:rPr>
                  <w:rFonts w:ascii="Cambria Math" w:hAnsi="Cambria Math"/>
                </w:rPr>
                <m:t>K</m:t>
              </m:r>
            </m:e>
            <m:sub>
              <m:r>
                <w:rPr>
                  <w:rFonts w:ascii="Cambria Math" w:hAnsi="Cambria Math" w:cs="Times-Roman"/>
                </w:rPr>
                <m:t>NegExp</m:t>
              </m:r>
            </m:sub>
          </m:sSub>
          <m:d>
            <m:dPr>
              <m:ctrlPr>
                <w:rPr>
                  <w:rFonts w:ascii="Cambria Math" w:hAnsi="Cambria Math" w:cs="Times-Roman"/>
                  <w:i/>
                </w:rPr>
              </m:ctrlPr>
            </m:dPr>
            <m:e>
              <m:r>
                <w:rPr>
                  <w:rFonts w:ascii="Cambria Math" w:hAnsi="Cambria Math" w:cs="Times-Roman"/>
                </w:rPr>
                <m:t>d</m:t>
              </m:r>
            </m:e>
          </m:d>
          <m:r>
            <w:rPr>
              <w:rFonts w:ascii="Cambria Math" w:hAnsi="Cambria Math" w:cs="Times-Roman"/>
            </w:rPr>
            <m:t xml:space="preserve">= </m:t>
          </m:r>
          <m:sSup>
            <m:sSupPr>
              <m:ctrlPr>
                <w:rPr>
                  <w:rFonts w:ascii="Cambria Math" w:hAnsi="Cambria Math" w:cs="Times-Roman"/>
                  <w:i/>
                </w:rPr>
              </m:ctrlPr>
            </m:sSupPr>
            <m:e>
              <m:r>
                <w:rPr>
                  <w:rFonts w:ascii="Cambria Math" w:hAnsi="Cambria Math" w:cs="Times-Roman"/>
                </w:rPr>
                <m:t>e</m:t>
              </m:r>
            </m:e>
            <m:sup>
              <m:r>
                <w:rPr>
                  <w:rFonts w:ascii="Cambria Math" w:hAnsi="Cambria Math" w:cs="Times-Roman"/>
                </w:rPr>
                <m:t>-d/α</m:t>
              </m:r>
            </m:sup>
          </m:sSup>
        </m:oMath>
      </m:oMathPara>
    </w:p>
    <w:p w14:paraId="46EA368F" w14:textId="07BEAD72" w:rsidR="00B52303" w:rsidRDefault="002E26D4" w:rsidP="002417DE">
      <w:pPr>
        <w:autoSpaceDE w:val="0"/>
        <w:autoSpaceDN w:val="0"/>
        <w:adjustRightInd w:val="0"/>
        <w:ind w:left="1152"/>
      </w:pPr>
      <w:r>
        <w:t xml:space="preserve">EDA </w:t>
      </w:r>
      <w:r w:rsidRPr="00B10464">
        <w:t xml:space="preserve">produced in a source cell </w:t>
      </w:r>
      <w:r>
        <w:t xml:space="preserve">can only be </w:t>
      </w:r>
      <w:r w:rsidRPr="00B10464">
        <w:t xml:space="preserve">deposited in </w:t>
      </w:r>
      <w:r w:rsidR="001E176B">
        <w:t xml:space="preserve">a </w:t>
      </w:r>
      <w:r w:rsidRPr="00B10464">
        <w:t>cell</w:t>
      </w:r>
      <w:r>
        <w:t xml:space="preserve"> different from the source, i.e. </w:t>
      </w:r>
      <w:r w:rsidRPr="00B10464">
        <w:t>transmission in</w:t>
      </w:r>
      <w:r>
        <w:t xml:space="preserve"> force of infection</w:t>
      </w:r>
      <w:r w:rsidRPr="00B10464">
        <w:t xml:space="preserve"> is conditional on </w:t>
      </w:r>
      <w:r>
        <w:t xml:space="preserve">EDA </w:t>
      </w:r>
      <w:r w:rsidRPr="00B10464">
        <w:t>being dispersed outside the source cell. The rationale for this choice is that infection process</w:t>
      </w:r>
      <w:r w:rsidR="001E176B">
        <w:t>es</w:t>
      </w:r>
      <w:r w:rsidRPr="00B10464">
        <w:t xml:space="preserve"> within a cell</w:t>
      </w:r>
      <w:r w:rsidR="001E176B">
        <w:t xml:space="preserve"> are</w:t>
      </w:r>
      <w:r w:rsidR="007A4938">
        <w:t xml:space="preserve"> not tracked (no transient effect).</w:t>
      </w:r>
      <w:r w:rsidRPr="00B10464">
        <w:t xml:space="preserve"> </w:t>
      </w:r>
      <w:r w:rsidR="007A4938">
        <w:t>In addition</w:t>
      </w:r>
      <w:r w:rsidRPr="00B10464">
        <w:t xml:space="preserve">, </w:t>
      </w:r>
      <w:r w:rsidR="007A4938">
        <w:t xml:space="preserve">the kernel must integrate to 1 within a chosen 2D spatial neighborhood window (excluding the source cell). The 2D window </w:t>
      </w:r>
      <w:r w:rsidRPr="00B10464">
        <w:t>account</w:t>
      </w:r>
      <w:r w:rsidR="007A4938">
        <w:t xml:space="preserve">s </w:t>
      </w:r>
      <w:r w:rsidRPr="00B10464">
        <w:t>for all possible ways through which the target cell can become infected by a given source cell</w:t>
      </w:r>
      <w:r w:rsidR="007A4938">
        <w:t>.</w:t>
      </w:r>
      <w:r w:rsidR="007D1C09">
        <w:t xml:space="preserve"> A user-defined maximum </w:t>
      </w:r>
      <w:r w:rsidR="002E5E74">
        <w:t xml:space="preserve">radial </w:t>
      </w:r>
      <w:r w:rsidR="007D1C09">
        <w:t>distance is used to limit EDA dispersal within a chosen neighborhood size.</w:t>
      </w:r>
      <w:r w:rsidR="002E5E74">
        <w:t xml:space="preserve"> For cases where only local, short-distance dispersal events are considered, this parameter becomes essential to reduce computational burden. </w:t>
      </w:r>
      <w:r w:rsidR="000E43FA">
        <w:t xml:space="preserve">Similarly to the seed dispersal routines currently implemented in all LANDIS-II succession modules, only isotropic dispersal (no </w:t>
      </w:r>
      <w:r w:rsidR="000E43FA">
        <w:lastRenderedPageBreak/>
        <w:t xml:space="preserve">wind-assisted directional spread) was </w:t>
      </w:r>
      <w:r w:rsidR="00E678C4">
        <w:t xml:space="preserve">considered for this version of the EDA module.  </w:t>
      </w:r>
    </w:p>
    <w:p w14:paraId="223BF0E1" w14:textId="77777777" w:rsidR="005815B9" w:rsidRPr="00BB770A" w:rsidRDefault="00B26577" w:rsidP="005815B9">
      <w:pPr>
        <w:pStyle w:val="Heading3"/>
        <w:numPr>
          <w:ilvl w:val="2"/>
          <w:numId w:val="45"/>
        </w:numPr>
        <w:ind w:left="864" w:hanging="864"/>
      </w:pPr>
      <w:bookmarkStart w:id="40" w:name="_Toc444673241"/>
      <w:r>
        <w:t xml:space="preserve">Cohorts </w:t>
      </w:r>
      <w:r w:rsidR="005815B9">
        <w:t>mortality</w:t>
      </w:r>
      <w:bookmarkEnd w:id="40"/>
    </w:p>
    <w:p w14:paraId="7094B4E9" w14:textId="77777777" w:rsidR="008D0366" w:rsidRDefault="0013453A" w:rsidP="00745EF3">
      <w:pPr>
        <w:autoSpaceDE w:val="0"/>
        <w:autoSpaceDN w:val="0"/>
        <w:adjustRightInd w:val="0"/>
        <w:ind w:left="1152"/>
        <w:rPr>
          <w:noProof/>
        </w:rPr>
      </w:pPr>
      <w:r>
        <w:t xml:space="preserve">Within each diseased cell, </w:t>
      </w:r>
      <w:r w:rsidR="00E257CA">
        <w:t>t</w:t>
      </w:r>
      <w:r w:rsidR="002B2F72">
        <w:rPr>
          <w:bCs/>
          <w:iCs/>
        </w:rPr>
        <w:t>he m</w:t>
      </w:r>
      <w:r w:rsidR="002B2F72">
        <w:t>ortality of individual cohorts is a probabilistic function of the mortality probability (</w:t>
      </w:r>
      <w:proofErr w:type="spellStart"/>
      <w:r w:rsidR="002B2F72">
        <w:t>MortProb</w:t>
      </w:r>
      <w:proofErr w:type="spellEnd"/>
      <w:r w:rsidR="002B2F72">
        <w:t xml:space="preserve">) of the cohort’s </w:t>
      </w:r>
      <w:r w:rsidR="00E257CA">
        <w:t>vulnerability</w:t>
      </w:r>
      <w:r w:rsidR="002B2F72">
        <w:t xml:space="preserve"> class</w:t>
      </w:r>
      <w:r w:rsidR="00E257CA">
        <w:t xml:space="preserve">. </w:t>
      </w:r>
      <w:r w:rsidR="002B2F72">
        <w:t xml:space="preserve">The user defines which species and ages fall into each </w:t>
      </w:r>
      <w:r w:rsidR="00E257CA">
        <w:t xml:space="preserve">vulnerability </w:t>
      </w:r>
      <w:r w:rsidR="002B2F72">
        <w:t>class (</w:t>
      </w:r>
      <w:r w:rsidR="00E257CA">
        <w:t>low-high</w:t>
      </w:r>
      <w:r w:rsidR="002B2F72">
        <w:t>), and the probability of cohort mortalit</w:t>
      </w:r>
      <w:r w:rsidR="00E257CA">
        <w:t xml:space="preserve">y for each class. </w:t>
      </w:r>
      <w:r w:rsidR="002B2F72">
        <w:t xml:space="preserve">Probabilities are compared with a uniform random </w:t>
      </w:r>
      <w:r w:rsidR="00E257CA">
        <w:t xml:space="preserve">number to determine whether an entire age-cohort dies </w:t>
      </w:r>
      <w:r w:rsidR="0030463D">
        <w:t xml:space="preserve">(i.e. </w:t>
      </w:r>
      <w:r w:rsidR="00BD1FFA">
        <w:t xml:space="preserve">is </w:t>
      </w:r>
      <w:r w:rsidR="0030463D">
        <w:t xml:space="preserve">removed) </w:t>
      </w:r>
      <w:r w:rsidR="00E257CA">
        <w:t xml:space="preserve">or not. </w:t>
      </w:r>
      <w:r>
        <w:t xml:space="preserve">Dead cohorts are </w:t>
      </w:r>
      <w:r w:rsidRPr="00FC440B">
        <w:t>subsequently recolonized</w:t>
      </w:r>
      <w:r>
        <w:t xml:space="preserve"> as part of t</w:t>
      </w:r>
      <w:r w:rsidR="00595576">
        <w:t xml:space="preserve">he LANDIS-II </w:t>
      </w:r>
      <w:r>
        <w:t>succession component</w:t>
      </w:r>
      <w:r w:rsidR="00595576">
        <w:t>.</w:t>
      </w:r>
      <w:r>
        <w:t xml:space="preserve"> </w:t>
      </w:r>
      <w:bookmarkEnd w:id="28"/>
      <w:bookmarkEnd w:id="29"/>
      <w:bookmarkEnd w:id="30"/>
      <w:bookmarkEnd w:id="31"/>
      <w:bookmarkEnd w:id="32"/>
      <w:bookmarkEnd w:id="33"/>
      <w:bookmarkEnd w:id="34"/>
      <w:bookmarkEnd w:id="35"/>
      <w:bookmarkEnd w:id="36"/>
      <w:bookmarkEnd w:id="37"/>
      <w:bookmarkEnd w:id="38"/>
      <w:r w:rsidR="00B71AF3">
        <w:t xml:space="preserve">If no other </w:t>
      </w:r>
      <w:r w:rsidR="00B978C6">
        <w:t xml:space="preserve">EDA </w:t>
      </w:r>
      <w:r w:rsidR="00B71AF3">
        <w:t>options are simulated, the module finishes by updating species cohort lists, updating the time since last disturbance, outputting</w:t>
      </w:r>
      <w:r w:rsidR="004D0596">
        <w:t xml:space="preserve"> </w:t>
      </w:r>
      <w:r w:rsidR="00B71AF3">
        <w:t>map</w:t>
      </w:r>
      <w:r w:rsidR="004D0596">
        <w:t>s</w:t>
      </w:r>
      <w:r w:rsidR="00B71AF3">
        <w:t xml:space="preserve"> of </w:t>
      </w:r>
      <w:r w:rsidR="004D0596">
        <w:t>cell states (1 = Susceptib</w:t>
      </w:r>
      <w:r w:rsidR="005C163E">
        <w:t>le, 2 = Infected, 3 = D</w:t>
      </w:r>
      <w:r w:rsidR="004D0596">
        <w:t>iseased)</w:t>
      </w:r>
      <w:r w:rsidR="00745EF3">
        <w:t xml:space="preserve"> and per-cell cohort mortality</w:t>
      </w:r>
      <w:r w:rsidR="00B71AF3">
        <w:t xml:space="preserve">, </w:t>
      </w:r>
      <w:r w:rsidR="00745EF3">
        <w:t>as well as updating the ED</w:t>
      </w:r>
      <w:r w:rsidR="00B71AF3">
        <w:t>A log</w:t>
      </w:r>
      <w:r w:rsidR="00745EF3">
        <w:t xml:space="preserve"> file</w:t>
      </w:r>
      <w:r w:rsidR="00B71AF3">
        <w:t xml:space="preserve"> (</w:t>
      </w:r>
      <w:r w:rsidR="00B71AF3" w:rsidRPr="004C2650">
        <w:t>Figure 2</w:t>
      </w:r>
      <w:r w:rsidR="00B71AF3">
        <w:t>).</w:t>
      </w:r>
    </w:p>
    <w:p w14:paraId="13ED524C" w14:textId="77777777" w:rsidR="004C2650" w:rsidRDefault="004C2650" w:rsidP="004C2650">
      <w:pPr>
        <w:autoSpaceDE w:val="0"/>
        <w:autoSpaceDN w:val="0"/>
        <w:adjustRightInd w:val="0"/>
        <w:jc w:val="center"/>
        <w:rPr>
          <w:highlight w:val="yellow"/>
        </w:rPr>
      </w:pPr>
      <w:r>
        <w:rPr>
          <w:noProof/>
        </w:rPr>
        <w:lastRenderedPageBreak/>
        <w:drawing>
          <wp:inline distT="0" distB="0" distL="0" distR="0" wp14:anchorId="2170EE75" wp14:editId="0478CC49">
            <wp:extent cx="4032073" cy="4926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042337" cy="4938567"/>
                    </a:xfrm>
                    <a:prstGeom prst="rect">
                      <a:avLst/>
                    </a:prstGeom>
                  </pic:spPr>
                </pic:pic>
              </a:graphicData>
            </a:graphic>
          </wp:inline>
        </w:drawing>
      </w:r>
    </w:p>
    <w:p w14:paraId="127AE6A2" w14:textId="77777777" w:rsidR="004C2650" w:rsidRDefault="004C2650" w:rsidP="004C2650">
      <w:pPr>
        <w:autoSpaceDE w:val="0"/>
        <w:autoSpaceDN w:val="0"/>
        <w:adjustRightInd w:val="0"/>
        <w:jc w:val="center"/>
        <w:rPr>
          <w:highlight w:val="yellow"/>
        </w:rPr>
      </w:pPr>
    </w:p>
    <w:p w14:paraId="0FEE9119" w14:textId="77777777" w:rsidR="00B71AF3" w:rsidRDefault="00081CF4" w:rsidP="00081CF4">
      <w:pPr>
        <w:spacing w:after="120"/>
        <w:jc w:val="center"/>
      </w:pPr>
      <w:r w:rsidRPr="004C2650">
        <w:t>Figure 2.</w:t>
      </w:r>
      <w:r w:rsidR="004C6BB2">
        <w:t xml:space="preserve"> </w:t>
      </w:r>
      <w:r w:rsidRPr="004C2650">
        <w:t>E</w:t>
      </w:r>
      <w:r w:rsidR="00B71AF3" w:rsidRPr="004C2650">
        <w:t>DA flow diagram.</w:t>
      </w:r>
    </w:p>
    <w:p w14:paraId="4E41210E" w14:textId="77777777" w:rsidR="00FC36EF" w:rsidRDefault="00FC36EF" w:rsidP="00BB770A">
      <w:pPr>
        <w:pStyle w:val="Heading2"/>
        <w:numPr>
          <w:ilvl w:val="1"/>
          <w:numId w:val="45"/>
        </w:numPr>
      </w:pPr>
      <w:bookmarkStart w:id="41" w:name="_Toc444673242"/>
      <w:r>
        <w:t>Future Development</w:t>
      </w:r>
      <w:bookmarkEnd w:id="41"/>
    </w:p>
    <w:p w14:paraId="339E0009" w14:textId="77777777" w:rsidR="00FC36EF" w:rsidRDefault="00FC36EF" w:rsidP="00FC36EF">
      <w:pPr>
        <w:pStyle w:val="textbody"/>
      </w:pPr>
      <w:r>
        <w:t>This section describes components of the extension that the authors have identified would benefit from future development efforts.</w:t>
      </w:r>
    </w:p>
    <w:p w14:paraId="4F742CF7" w14:textId="77777777" w:rsidR="00FC36EF" w:rsidRDefault="00FC36EF" w:rsidP="00FC36EF">
      <w:pPr>
        <w:pStyle w:val="textbody"/>
        <w:numPr>
          <w:ilvl w:val="0"/>
          <w:numId w:val="48"/>
        </w:numPr>
      </w:pPr>
      <w:r w:rsidRPr="001E176B">
        <w:rPr>
          <w:b/>
          <w:i/>
        </w:rPr>
        <w:t xml:space="preserve">Site </w:t>
      </w:r>
      <w:r w:rsidR="00F24870" w:rsidRPr="001E176B">
        <w:rPr>
          <w:b/>
          <w:i/>
        </w:rPr>
        <w:t>Host Index</w:t>
      </w:r>
      <w:r>
        <w:t xml:space="preserve"> – Species host value is determined by the oldest age class present.</w:t>
      </w:r>
      <w:r w:rsidR="00F24870">
        <w:t xml:space="preserve"> A better approach would be to use all age classes present, weighted by their above-ground biomass.</w:t>
      </w:r>
    </w:p>
    <w:p w14:paraId="36EDD573" w14:textId="55B69250" w:rsidR="00B36970" w:rsidRDefault="00F05381" w:rsidP="00F30B33">
      <w:pPr>
        <w:pStyle w:val="textbody"/>
        <w:numPr>
          <w:ilvl w:val="0"/>
          <w:numId w:val="48"/>
        </w:numPr>
      </w:pPr>
      <w:r w:rsidRPr="001E176B">
        <w:rPr>
          <w:b/>
          <w:i/>
        </w:rPr>
        <w:t>Infection</w:t>
      </w:r>
      <w:r>
        <w:t xml:space="preserve"> – Transient effect</w:t>
      </w:r>
      <w:r w:rsidR="001E176B">
        <w:t>s are</w:t>
      </w:r>
      <w:r>
        <w:t xml:space="preserve"> currently ignored, i.e. an infected cell does not support partial infection of cohorts. A better approach would account for differential levels of infection within a site.</w:t>
      </w:r>
      <w:r w:rsidR="00B36970">
        <w:t xml:space="preserve"> </w:t>
      </w:r>
      <w:r w:rsidR="00B36970">
        <w:lastRenderedPageBreak/>
        <w:t xml:space="preserve">Cells immediately become infectious, which may not fit </w:t>
      </w:r>
      <w:r w:rsidR="001E176B">
        <w:t xml:space="preserve">an </w:t>
      </w:r>
      <w:r w:rsidR="00B36970">
        <w:t xml:space="preserve">EDA with a longer latent period across its host range. Finally, recovery from infection is not considered. This assumption may not work for </w:t>
      </w:r>
      <w:r w:rsidR="001E176B">
        <w:t xml:space="preserve">an </w:t>
      </w:r>
      <w:r w:rsidR="00B36970">
        <w:t xml:space="preserve">EDA with empirical evidence </w:t>
      </w:r>
      <w:r w:rsidR="001E176B">
        <w:t>for a</w:t>
      </w:r>
      <w:r w:rsidR="00B36970">
        <w:t xml:space="preserve"> shorter infectious period.</w:t>
      </w:r>
    </w:p>
    <w:p w14:paraId="5D226ED3" w14:textId="77777777" w:rsidR="00F05381" w:rsidRDefault="00F05381" w:rsidP="00FC36EF">
      <w:pPr>
        <w:pStyle w:val="textbody"/>
        <w:numPr>
          <w:ilvl w:val="0"/>
          <w:numId w:val="48"/>
        </w:numPr>
      </w:pPr>
      <w:r w:rsidRPr="00797FA4">
        <w:rPr>
          <w:b/>
          <w:i/>
        </w:rPr>
        <w:t>Mortality</w:t>
      </w:r>
      <w:r>
        <w:t xml:space="preserve"> – Diseased sites are</w:t>
      </w:r>
      <w:r w:rsidR="00671600">
        <w:t xml:space="preserve"> probabilistically</w:t>
      </w:r>
      <w:r>
        <w:t xml:space="preserve"> challenged by mortality</w:t>
      </w:r>
      <w:r w:rsidR="00671600">
        <w:t xml:space="preserve"> events. In this version, the entire age cohort of a species is exposed to mortality events. A better approach would account for partial removal of species cohorts.</w:t>
      </w:r>
    </w:p>
    <w:p w14:paraId="0D026A86" w14:textId="5817EB64" w:rsidR="00FC36EF" w:rsidRDefault="00F24870" w:rsidP="00F30B33">
      <w:pPr>
        <w:pStyle w:val="textbody"/>
        <w:numPr>
          <w:ilvl w:val="0"/>
          <w:numId w:val="48"/>
        </w:numPr>
      </w:pPr>
      <w:r w:rsidRPr="00797FA4">
        <w:rPr>
          <w:b/>
          <w:i/>
        </w:rPr>
        <w:t>Dispersal</w:t>
      </w:r>
      <w:r>
        <w:t xml:space="preserve"> – Dispersal is currently only isotropic. EDA are </w:t>
      </w:r>
      <w:r w:rsidR="001E176B">
        <w:t xml:space="preserve">often </w:t>
      </w:r>
      <w:r>
        <w:t>passively dispersed</w:t>
      </w:r>
      <w:r w:rsidR="00FC36EF">
        <w:t xml:space="preserve"> </w:t>
      </w:r>
      <w:r>
        <w:t>by wind, hence including a directional component may help improv</w:t>
      </w:r>
      <w:r w:rsidR="005024A0">
        <w:t>e</w:t>
      </w:r>
      <w:r>
        <w:t xml:space="preserve"> </w:t>
      </w:r>
      <w:r w:rsidR="00FC36EF">
        <w:t>adequate</w:t>
      </w:r>
      <w:r>
        <w:t xml:space="preserve"> representation of real</w:t>
      </w:r>
      <w:r w:rsidR="00FC36EF">
        <w:t xml:space="preserve"> dispersal patterns.</w:t>
      </w:r>
    </w:p>
    <w:p w14:paraId="30BD504D" w14:textId="3F7995F0" w:rsidR="00B36970" w:rsidRDefault="00B36970" w:rsidP="00F30B33">
      <w:pPr>
        <w:pStyle w:val="textbody"/>
        <w:numPr>
          <w:ilvl w:val="0"/>
          <w:numId w:val="48"/>
        </w:numPr>
      </w:pPr>
      <w:r w:rsidRPr="00797FA4">
        <w:rPr>
          <w:b/>
          <w:i/>
        </w:rPr>
        <w:t>Epidemiological process</w:t>
      </w:r>
      <w:r>
        <w:t xml:space="preserve"> – </w:t>
      </w:r>
      <w:r w:rsidRPr="002D7ABA">
        <w:t xml:space="preserve">The </w:t>
      </w:r>
      <w:r>
        <w:t xml:space="preserve">epidemiological </w:t>
      </w:r>
      <w:r w:rsidRPr="002D7ABA">
        <w:t>model shares features with</w:t>
      </w:r>
      <w:r>
        <w:t xml:space="preserve"> </w:t>
      </w:r>
      <w:r w:rsidRPr="002D7ABA">
        <w:t>spatially-s</w:t>
      </w:r>
      <w:r>
        <w:t xml:space="preserve">tructured </w:t>
      </w:r>
      <w:proofErr w:type="spellStart"/>
      <w:r>
        <w:t>metapopulation</w:t>
      </w:r>
      <w:proofErr w:type="spellEnd"/>
      <w:r>
        <w:t xml:space="preserve"> models. A different modeling framework could consider </w:t>
      </w:r>
      <w:r w:rsidR="001E176B">
        <w:t xml:space="preserve">the </w:t>
      </w:r>
      <w:r>
        <w:t xml:space="preserve">amount of </w:t>
      </w:r>
      <w:r w:rsidR="001E176B">
        <w:t xml:space="preserve">an </w:t>
      </w:r>
      <w:r>
        <w:t>EDA produced at each site (e.g. spores), and disperse them similarly to the LANDIS-II seed dispersal routines, as opposed to using differential equations and force of infection to drive the spread.</w:t>
      </w:r>
    </w:p>
    <w:p w14:paraId="69BE6799" w14:textId="58634FEE" w:rsidR="00D44AC5" w:rsidRPr="00FC36EF" w:rsidRDefault="00D44AC5" w:rsidP="00F30B33">
      <w:pPr>
        <w:pStyle w:val="textbody"/>
        <w:numPr>
          <w:ilvl w:val="0"/>
          <w:numId w:val="48"/>
        </w:numPr>
      </w:pPr>
      <w:r w:rsidRPr="00797FA4">
        <w:rPr>
          <w:b/>
          <w:i/>
        </w:rPr>
        <w:t>Management/control strategies</w:t>
      </w:r>
      <w:r>
        <w:t xml:space="preserve"> – Differently from </w:t>
      </w:r>
      <w:r w:rsidR="00E160D9">
        <w:t>Filipe</w:t>
      </w:r>
      <w:r>
        <w:t xml:space="preserve"> </w:t>
      </w:r>
      <w:r w:rsidRPr="00D44AC5">
        <w:rPr>
          <w:i/>
        </w:rPr>
        <w:t>et al.</w:t>
      </w:r>
      <w:r>
        <w:t xml:space="preserve"> (2012), the EDA module does </w:t>
      </w:r>
      <w:r w:rsidR="008A47CD">
        <w:t xml:space="preserve">not </w:t>
      </w:r>
      <w:r>
        <w:t xml:space="preserve">implement any control strategies. One can try to use the LANDIS-II harvest module to account for the effect of management on EDA spread. However, future versions could include an EDA-specific control component within the same module. </w:t>
      </w:r>
    </w:p>
    <w:p w14:paraId="48993950" w14:textId="77777777" w:rsidR="00B71AF3" w:rsidRPr="00BB770A" w:rsidRDefault="00B71AF3" w:rsidP="00BB770A">
      <w:pPr>
        <w:pStyle w:val="Heading2"/>
        <w:numPr>
          <w:ilvl w:val="1"/>
          <w:numId w:val="45"/>
        </w:numPr>
      </w:pPr>
      <w:bookmarkStart w:id="42" w:name="_Toc444673243"/>
      <w:r w:rsidRPr="00BB770A">
        <w:t>References</w:t>
      </w:r>
      <w:bookmarkEnd w:id="42"/>
    </w:p>
    <w:p w14:paraId="39389F02" w14:textId="77777777" w:rsidR="00E160D9" w:rsidRDefault="00E160D9" w:rsidP="00BC202D">
      <w:pPr>
        <w:pStyle w:val="reference"/>
      </w:pPr>
      <w:r>
        <w:rPr>
          <w:lang w:val="fr-FR"/>
        </w:rPr>
        <w:t>Filipe</w:t>
      </w:r>
      <w:r w:rsidR="00B71AF3">
        <w:rPr>
          <w:lang w:val="fr-FR"/>
        </w:rPr>
        <w:t xml:space="preserve">, </w:t>
      </w:r>
      <w:r>
        <w:rPr>
          <w:lang w:val="fr-FR"/>
        </w:rPr>
        <w:t>J.A.</w:t>
      </w:r>
      <w:r w:rsidR="00B71AF3">
        <w:rPr>
          <w:lang w:val="fr-FR"/>
        </w:rPr>
        <w:t xml:space="preserve">N.; </w:t>
      </w:r>
      <w:r>
        <w:rPr>
          <w:lang w:val="fr-FR"/>
        </w:rPr>
        <w:t>Cobb, R.C.</w:t>
      </w:r>
      <w:r w:rsidR="00B71AF3">
        <w:rPr>
          <w:lang w:val="fr-FR"/>
        </w:rPr>
        <w:t xml:space="preserve">; </w:t>
      </w:r>
      <w:proofErr w:type="spellStart"/>
      <w:r>
        <w:rPr>
          <w:lang w:val="fr-FR"/>
        </w:rPr>
        <w:t>Meentemeyer</w:t>
      </w:r>
      <w:proofErr w:type="spellEnd"/>
      <w:r>
        <w:rPr>
          <w:lang w:val="fr-FR"/>
        </w:rPr>
        <w:t>, R.K.</w:t>
      </w:r>
      <w:r w:rsidR="00B71AF3">
        <w:rPr>
          <w:lang w:val="fr-FR"/>
        </w:rPr>
        <w:t xml:space="preserve">; </w:t>
      </w:r>
      <w:r>
        <w:rPr>
          <w:lang w:val="fr-FR"/>
        </w:rPr>
        <w:t xml:space="preserve">Lee, C.A.; </w:t>
      </w:r>
      <w:proofErr w:type="spellStart"/>
      <w:r>
        <w:rPr>
          <w:lang w:val="fr-FR"/>
        </w:rPr>
        <w:t>Valachovic</w:t>
      </w:r>
      <w:proofErr w:type="spellEnd"/>
      <w:r>
        <w:rPr>
          <w:lang w:val="fr-FR"/>
        </w:rPr>
        <w:t xml:space="preserve">, Y.S. ; Cook, A.R. ; </w:t>
      </w:r>
      <w:proofErr w:type="spellStart"/>
      <w:r>
        <w:rPr>
          <w:lang w:val="fr-FR"/>
        </w:rPr>
        <w:t>Rizzo</w:t>
      </w:r>
      <w:proofErr w:type="spellEnd"/>
      <w:r>
        <w:rPr>
          <w:lang w:val="fr-FR"/>
        </w:rPr>
        <w:t>, D.M. ; Gilligan, C.A.</w:t>
      </w:r>
      <w:r w:rsidR="00B71AF3">
        <w:rPr>
          <w:lang w:val="fr-FR"/>
        </w:rPr>
        <w:t xml:space="preserve"> </w:t>
      </w:r>
      <w:r>
        <w:rPr>
          <w:lang w:val="fr-FR"/>
        </w:rPr>
        <w:t>2012</w:t>
      </w:r>
      <w:r w:rsidR="00BC202D">
        <w:rPr>
          <w:lang w:val="fr-FR"/>
        </w:rPr>
        <w:t xml:space="preserve">. </w:t>
      </w:r>
      <w:r>
        <w:t>Landscape e</w:t>
      </w:r>
      <w:r w:rsidRPr="00E160D9">
        <w:t xml:space="preserve">pidemiology and </w:t>
      </w:r>
      <w:r>
        <w:t>c</w:t>
      </w:r>
      <w:r w:rsidRPr="00E160D9">
        <w:t xml:space="preserve">ontrol of </w:t>
      </w:r>
      <w:r>
        <w:t>p</w:t>
      </w:r>
      <w:r w:rsidRPr="00E160D9">
        <w:t>athogens with</w:t>
      </w:r>
      <w:r>
        <w:t xml:space="preserve"> c</w:t>
      </w:r>
      <w:r w:rsidRPr="00E160D9">
        <w:t xml:space="preserve">ryptic and </w:t>
      </w:r>
      <w:r>
        <w:t>l</w:t>
      </w:r>
      <w:r w:rsidRPr="00E160D9">
        <w:t>ong-</w:t>
      </w:r>
      <w:r>
        <w:t>d</w:t>
      </w:r>
      <w:r w:rsidRPr="00E160D9">
        <w:t xml:space="preserve">istance </w:t>
      </w:r>
      <w:r>
        <w:t>d</w:t>
      </w:r>
      <w:r w:rsidRPr="00E160D9">
        <w:t xml:space="preserve">ispersal: </w:t>
      </w:r>
      <w:r>
        <w:t>s</w:t>
      </w:r>
      <w:r w:rsidRPr="00E160D9">
        <w:t xml:space="preserve">udden </w:t>
      </w:r>
      <w:r>
        <w:t>o</w:t>
      </w:r>
      <w:r w:rsidRPr="00E160D9">
        <w:t xml:space="preserve">ak </w:t>
      </w:r>
      <w:r>
        <w:t>d</w:t>
      </w:r>
      <w:r w:rsidRPr="00E160D9">
        <w:t>eath</w:t>
      </w:r>
      <w:r>
        <w:t xml:space="preserve"> </w:t>
      </w:r>
      <w:r w:rsidRPr="00E160D9">
        <w:t xml:space="preserve">in </w:t>
      </w:r>
      <w:r>
        <w:t>n</w:t>
      </w:r>
      <w:r w:rsidRPr="00E160D9">
        <w:t xml:space="preserve">orthern Californian </w:t>
      </w:r>
      <w:r>
        <w:t>f</w:t>
      </w:r>
      <w:r w:rsidRPr="00E160D9">
        <w:t>orests</w:t>
      </w:r>
      <w:r>
        <w:t xml:space="preserve">. </w:t>
      </w:r>
      <w:proofErr w:type="spellStart"/>
      <w:r>
        <w:t>PLos</w:t>
      </w:r>
      <w:proofErr w:type="spellEnd"/>
      <w:r>
        <w:t xml:space="preserve"> </w:t>
      </w:r>
      <w:proofErr w:type="spellStart"/>
      <w:r>
        <w:t>Comput</w:t>
      </w:r>
      <w:proofErr w:type="spellEnd"/>
      <w:r>
        <w:t>. Biol. 8(1</w:t>
      </w:r>
      <w:r w:rsidR="00BC202D">
        <w:t>)</w:t>
      </w:r>
      <w:r>
        <w:t>:</w:t>
      </w:r>
      <w:r w:rsidR="00BC202D">
        <w:t xml:space="preserve"> </w:t>
      </w:r>
      <w:r w:rsidR="00BC202D" w:rsidRPr="00BC202D">
        <w:t>e1002328.</w:t>
      </w:r>
      <w:r w:rsidR="00BC202D">
        <w:t xml:space="preserve"> </w:t>
      </w:r>
      <w:r w:rsidR="00BC202D" w:rsidRPr="00BC202D">
        <w:t>doi:10.1371/journal.pcbi.1002328</w:t>
      </w:r>
      <w:r>
        <w:t xml:space="preserve"> </w:t>
      </w:r>
    </w:p>
    <w:p w14:paraId="4C38ED9C" w14:textId="77777777" w:rsidR="00B71AF3" w:rsidRDefault="00E160D9" w:rsidP="00BC202D">
      <w:pPr>
        <w:pStyle w:val="reference"/>
      </w:pPr>
      <w:proofErr w:type="spellStart"/>
      <w:r>
        <w:t>Meentemeyer</w:t>
      </w:r>
      <w:proofErr w:type="spellEnd"/>
      <w:r w:rsidR="00BC202D">
        <w:t xml:space="preserve">, R.K.; </w:t>
      </w:r>
      <w:proofErr w:type="spellStart"/>
      <w:r w:rsidR="00BC202D">
        <w:t>Cunniffe</w:t>
      </w:r>
      <w:proofErr w:type="spellEnd"/>
      <w:r w:rsidR="00BC202D">
        <w:t>, N.J.; Cook, A.R.; Filipe, J.A.N.; Hunter, R.D.; Rizzo, D.M.; Gilligan, C.A. 2011</w:t>
      </w:r>
      <w:r w:rsidR="00B71AF3">
        <w:t xml:space="preserve">. </w:t>
      </w:r>
      <w:r w:rsidR="00BC202D" w:rsidRPr="00BC202D">
        <w:t>Epidemiological modeling of invasion in heterogeneous</w:t>
      </w:r>
      <w:r w:rsidR="00BC202D">
        <w:t xml:space="preserve"> </w:t>
      </w:r>
      <w:r w:rsidR="00BC202D" w:rsidRPr="00BC202D">
        <w:t>landscapes: spread of sudden oak death in California (1990–2030)</w:t>
      </w:r>
      <w:r w:rsidR="00BC202D">
        <w:t xml:space="preserve">. </w:t>
      </w:r>
      <w:r w:rsidR="00BC202D" w:rsidRPr="00BC202D">
        <w:t>Ecosphere 2(2):art17. doi:10.1890/ES10-00192.1</w:t>
      </w:r>
      <w:r w:rsidR="00B71AF3">
        <w:t xml:space="preserve">   </w:t>
      </w:r>
    </w:p>
    <w:p w14:paraId="3F006A5D" w14:textId="77777777" w:rsidR="00C43013" w:rsidRDefault="00E160D9" w:rsidP="00BB770A">
      <w:pPr>
        <w:pStyle w:val="reference"/>
      </w:pPr>
      <w:r w:rsidRPr="00BC202D">
        <w:rPr>
          <w:highlight w:val="yellow"/>
        </w:rPr>
        <w:lastRenderedPageBreak/>
        <w:t>Tonini</w:t>
      </w:r>
      <w:r w:rsidR="00B71AF3" w:rsidRPr="00BC202D">
        <w:rPr>
          <w:highlight w:val="yellow"/>
        </w:rPr>
        <w:t xml:space="preserve">, </w:t>
      </w:r>
      <w:r w:rsidR="00BC202D" w:rsidRPr="00BC202D">
        <w:rPr>
          <w:highlight w:val="yellow"/>
        </w:rPr>
        <w:t xml:space="preserve">F.; Miranda, B.; </w:t>
      </w:r>
      <w:proofErr w:type="spellStart"/>
      <w:r w:rsidR="00BC202D" w:rsidRPr="00BC202D">
        <w:rPr>
          <w:highlight w:val="yellow"/>
        </w:rPr>
        <w:t>Meentemeyer</w:t>
      </w:r>
      <w:proofErr w:type="spellEnd"/>
      <w:r w:rsidR="00BC202D" w:rsidRPr="00BC202D">
        <w:rPr>
          <w:highlight w:val="yellow"/>
        </w:rPr>
        <w:t>, R.K.; 2016. MANUSCRIPT TO WRITE</w:t>
      </w:r>
    </w:p>
    <w:p w14:paraId="0DFD52D2" w14:textId="77777777" w:rsidR="00B71AF3" w:rsidRPr="00BB770A" w:rsidRDefault="00B71AF3" w:rsidP="00BB770A">
      <w:pPr>
        <w:pStyle w:val="Heading2"/>
        <w:numPr>
          <w:ilvl w:val="1"/>
          <w:numId w:val="45"/>
        </w:numPr>
      </w:pPr>
      <w:bookmarkStart w:id="43" w:name="_Toc444673244"/>
      <w:r w:rsidRPr="00BB770A">
        <w:t>Acknowledgements</w:t>
      </w:r>
      <w:bookmarkEnd w:id="43"/>
    </w:p>
    <w:p w14:paraId="4A5EFE62" w14:textId="77777777" w:rsidR="00B71AF3" w:rsidRDefault="00A553EC">
      <w:pPr>
        <w:pStyle w:val="textbody"/>
      </w:pPr>
      <w:r>
        <w:t xml:space="preserve">The development of the LANDIS-II EDA extension has been supported </w:t>
      </w:r>
      <w:r w:rsidRPr="00A553EC">
        <w:t>by grants from the National Science Foundation (DEB-EF-0622677</w:t>
      </w:r>
      <w:r>
        <w:t xml:space="preserve"> </w:t>
      </w:r>
      <w:r w:rsidRPr="00A553EC">
        <w:t>and EF-0622770) as part of the</w:t>
      </w:r>
      <w:r>
        <w:t xml:space="preserve"> joint NSF–NIH Ecology of Infec</w:t>
      </w:r>
      <w:r w:rsidRPr="00A553EC">
        <w:t>tious Disease program</w:t>
      </w:r>
      <w:r>
        <w:t>.</w:t>
      </w:r>
    </w:p>
    <w:p w14:paraId="3951C301" w14:textId="77777777" w:rsidR="00B71AF3" w:rsidRPr="00BB770A" w:rsidRDefault="00B71AF3" w:rsidP="00BB770A">
      <w:pPr>
        <w:pStyle w:val="Heading1"/>
        <w:numPr>
          <w:ilvl w:val="0"/>
          <w:numId w:val="45"/>
        </w:numPr>
      </w:pPr>
      <w:bookmarkStart w:id="44" w:name="_Toc444673245"/>
      <w:r w:rsidRPr="00BB770A">
        <w:lastRenderedPageBreak/>
        <w:t>Input Files</w:t>
      </w:r>
      <w:bookmarkEnd w:id="44"/>
    </w:p>
    <w:p w14:paraId="10B2C932" w14:textId="77777777" w:rsidR="00B71AF3" w:rsidRPr="00BB770A" w:rsidRDefault="00B71AF3" w:rsidP="00BB770A">
      <w:pPr>
        <w:pStyle w:val="Heading2"/>
        <w:numPr>
          <w:ilvl w:val="1"/>
          <w:numId w:val="45"/>
        </w:numPr>
      </w:pPr>
      <w:bookmarkStart w:id="45" w:name="_Toc444673246"/>
      <w:r w:rsidRPr="00BB770A">
        <w:t>Input File Rules</w:t>
      </w:r>
      <w:bookmarkEnd w:id="45"/>
    </w:p>
    <w:p w14:paraId="35DD2FBF" w14:textId="77777777" w:rsidR="00B71AF3" w:rsidRPr="00EF22A2" w:rsidRDefault="00B71AF3" w:rsidP="00EF22A2">
      <w:pPr>
        <w:pStyle w:val="textbody"/>
      </w:pPr>
      <w:r w:rsidRPr="00EF22A2">
        <w:t xml:space="preserve">The input rules for the </w:t>
      </w:r>
      <w:r w:rsidR="00004D5D">
        <w:t xml:space="preserve">Epidemiological </w:t>
      </w:r>
      <w:r w:rsidRPr="00EF22A2">
        <w:t>Disturbance Agent (</w:t>
      </w:r>
      <w:r w:rsidR="00004D5D">
        <w:t>E</w:t>
      </w:r>
      <w:r w:rsidRPr="00EF22A2">
        <w:t>DA) extension are identical to those of the LANDIS-II Core Model.  Please see the LANDIS-II Core User’s Guide for further instruction.</w:t>
      </w:r>
      <w:bookmarkStart w:id="46" w:name="_Toc80587563"/>
      <w:bookmarkStart w:id="47" w:name="_Toc81057523"/>
      <w:bookmarkStart w:id="48" w:name="_Toc81207741"/>
      <w:bookmarkStart w:id="49" w:name="_Toc81207964"/>
      <w:bookmarkStart w:id="50" w:name="_Toc81277366"/>
      <w:bookmarkStart w:id="51" w:name="_Toc81277700"/>
      <w:bookmarkStart w:id="52" w:name="_Toc81283072"/>
      <w:bookmarkStart w:id="53" w:name="_Toc81471957"/>
      <w:bookmarkStart w:id="54" w:name="_Toc84045186"/>
      <w:bookmarkStart w:id="55" w:name="_Toc84303714"/>
      <w:bookmarkStart w:id="56" w:name="_Toc85255838"/>
      <w:bookmarkStart w:id="57" w:name="_Toc101339145"/>
      <w:bookmarkStart w:id="58" w:name="_Toc101598752"/>
    </w:p>
    <w:p w14:paraId="017D8F27" w14:textId="77777777" w:rsidR="00B71AF3" w:rsidRPr="00BB770A" w:rsidRDefault="00B71AF3" w:rsidP="00BB770A">
      <w:pPr>
        <w:pStyle w:val="Heading2"/>
        <w:numPr>
          <w:ilvl w:val="1"/>
          <w:numId w:val="45"/>
        </w:numPr>
      </w:pPr>
      <w:bookmarkStart w:id="59" w:name="_Toc444673247"/>
      <w:bookmarkEnd w:id="46"/>
      <w:bookmarkEnd w:id="47"/>
      <w:bookmarkEnd w:id="48"/>
      <w:bookmarkEnd w:id="49"/>
      <w:bookmarkEnd w:id="50"/>
      <w:bookmarkEnd w:id="51"/>
      <w:bookmarkEnd w:id="52"/>
      <w:bookmarkEnd w:id="53"/>
      <w:bookmarkEnd w:id="54"/>
      <w:bookmarkEnd w:id="55"/>
      <w:bookmarkEnd w:id="56"/>
      <w:bookmarkEnd w:id="57"/>
      <w:bookmarkEnd w:id="58"/>
      <w:r w:rsidRPr="00BB770A">
        <w:t>Input File Parameters</w:t>
      </w:r>
      <w:bookmarkEnd w:id="59"/>
    </w:p>
    <w:p w14:paraId="48E979B3" w14:textId="77777777" w:rsidR="00B71AF3" w:rsidRPr="00BB770A" w:rsidRDefault="00B71AF3" w:rsidP="00B10845">
      <w:pPr>
        <w:pStyle w:val="Heading3"/>
        <w:numPr>
          <w:ilvl w:val="2"/>
          <w:numId w:val="45"/>
        </w:numPr>
        <w:ind w:left="864" w:hanging="864"/>
      </w:pPr>
      <w:bookmarkStart w:id="60" w:name="_Toc444673248"/>
      <w:r w:rsidRPr="00BB770A">
        <w:t>Extension title, time step</w:t>
      </w:r>
      <w:bookmarkEnd w:id="60"/>
    </w:p>
    <w:p w14:paraId="3FEE9A26" w14:textId="77777777" w:rsidR="00B71AF3" w:rsidRPr="00EF22A2" w:rsidRDefault="00B71AF3" w:rsidP="00EF22A2">
      <w:pPr>
        <w:pStyle w:val="textbody"/>
      </w:pPr>
      <w:r w:rsidRPr="00EF22A2">
        <w:t>The first parameter is the title of the input file:</w:t>
      </w:r>
    </w:p>
    <w:p w14:paraId="3F9C8C1B" w14:textId="77777777" w:rsidR="00B71AF3" w:rsidRDefault="00B71AF3" w:rsidP="00EF22A2">
      <w:pPr>
        <w:pStyle w:val="textinputfile"/>
      </w:pPr>
      <w:proofErr w:type="spellStart"/>
      <w:r>
        <w:t>LandisData</w:t>
      </w:r>
      <w:proofErr w:type="spellEnd"/>
      <w:r>
        <w:tab/>
        <w:t>“B</w:t>
      </w:r>
      <w:r w:rsidR="00EA7E4D">
        <w:t>ase</w:t>
      </w:r>
      <w:r>
        <w:t xml:space="preserve"> </w:t>
      </w:r>
      <w:r w:rsidR="00863360">
        <w:t>E</w:t>
      </w:r>
      <w:r>
        <w:t>DA”</w:t>
      </w:r>
    </w:p>
    <w:p w14:paraId="73B7BBA7" w14:textId="77777777" w:rsidR="00EF22A2" w:rsidRDefault="00EF22A2" w:rsidP="00EF22A2">
      <w:pPr>
        <w:pStyle w:val="textinputfile"/>
      </w:pPr>
    </w:p>
    <w:p w14:paraId="6AA6D952" w14:textId="77777777" w:rsidR="00B71AF3" w:rsidRPr="00EF22A2" w:rsidRDefault="00B71AF3" w:rsidP="00EF22A2">
      <w:pPr>
        <w:pStyle w:val="textbody"/>
      </w:pPr>
      <w:r w:rsidRPr="00EF22A2">
        <w:t>The second parameter is the time step in years.  For example:</w:t>
      </w:r>
    </w:p>
    <w:p w14:paraId="1DEC0F1C" w14:textId="77777777" w:rsidR="00B71AF3" w:rsidRDefault="00B71AF3" w:rsidP="00EF22A2">
      <w:pPr>
        <w:pStyle w:val="textinputfile"/>
      </w:pPr>
      <w:proofErr w:type="spellStart"/>
      <w:r>
        <w:t>Timestep</w:t>
      </w:r>
      <w:proofErr w:type="spellEnd"/>
      <w:r>
        <w:tab/>
        <w:t xml:space="preserve">1 </w:t>
      </w:r>
    </w:p>
    <w:p w14:paraId="040C635E" w14:textId="77777777" w:rsidR="00B71AF3" w:rsidRDefault="00B71AF3" w:rsidP="00B10845">
      <w:pPr>
        <w:pStyle w:val="Heading3"/>
        <w:numPr>
          <w:ilvl w:val="2"/>
          <w:numId w:val="45"/>
        </w:numPr>
        <w:ind w:left="864" w:hanging="864"/>
      </w:pPr>
      <w:bookmarkStart w:id="61" w:name="_Toc444673249"/>
      <w:r>
        <w:t>Output map names</w:t>
      </w:r>
      <w:bookmarkEnd w:id="61"/>
    </w:p>
    <w:p w14:paraId="6A4CB77B" w14:textId="77777777"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rsidR="005C163E">
        <w:t xml:space="preserve">EDA infection status (1 = Susceptible, 2 = Infected, 3 = Diseased)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w:t>
      </w:r>
      <w:r w:rsidR="005014E5">
        <w:t xml:space="preserve"> automatically generated by LANDIS-II using the agent-specific </w:t>
      </w:r>
      <w:r w:rsidR="00E97DA9">
        <w:t xml:space="preserve">parameter </w:t>
      </w:r>
      <w:r w:rsidR="005014E5">
        <w:t>file</w:t>
      </w:r>
      <w:r w:rsidR="00B71AF3">
        <w:t>.</w:t>
      </w:r>
      <w:r w:rsidR="005014E5">
        <w:t xml:space="preserve"> </w:t>
      </w:r>
      <w:r w:rsidR="00B71AF3">
        <w:rPr>
          <w:b/>
          <w:bCs/>
        </w:rPr>
        <w:t>The user must indicate if the output should be placed in a sub-directory.</w:t>
      </w:r>
      <w:r w:rsidR="005014E5">
        <w:rPr>
          <w:b/>
          <w:bCs/>
        </w:rPr>
        <w:t xml:space="preserve"> In addition</w:t>
      </w:r>
      <w:r w:rsidR="00B71AF3">
        <w:rPr>
          <w:b/>
          <w:bCs/>
        </w:rPr>
        <w:t>, the user must indicate the file extension.</w:t>
      </w:r>
      <w:r w:rsidR="005014E5">
        <w:t xml:space="preserve"> </w:t>
      </w:r>
      <w:r w:rsidR="00B71AF3">
        <w:t>For example:</w:t>
      </w:r>
    </w:p>
    <w:p w14:paraId="1C27DB94" w14:textId="77777777" w:rsidR="00B71AF3" w:rsidRDefault="00097E4A" w:rsidP="00EF22A2">
      <w:pPr>
        <w:pStyle w:val="textinputfile"/>
      </w:pPr>
      <w:proofErr w:type="spellStart"/>
      <w:r>
        <w:t>MapNames</w:t>
      </w:r>
      <w:proofErr w:type="spellEnd"/>
      <w:r>
        <w:tab/>
      </w:r>
      <w:r>
        <w:tab/>
      </w:r>
      <w:proofErr w:type="spellStart"/>
      <w:r w:rsidR="005014E5">
        <w:t>e</w:t>
      </w:r>
      <w:r w:rsidR="00EA7E4D">
        <w:t>da</w:t>
      </w:r>
      <w:proofErr w:type="spellEnd"/>
      <w:r w:rsidR="005014E5">
        <w:t>/</w:t>
      </w:r>
      <w:smartTag w:uri="isiresearchsoft-com/cwyw" w:element="citation">
        <w:r w:rsidR="00B71AF3">
          <w:t>{</w:t>
        </w:r>
        <w:proofErr w:type="spellStart"/>
        <w:r w:rsidR="00B71AF3">
          <w:t>agentName</w:t>
        </w:r>
        <w:proofErr w:type="spellEnd"/>
        <w:r w:rsidR="00B71AF3">
          <w:t>}</w:t>
        </w:r>
      </w:smartTag>
      <w:r w:rsidR="00B71AF3">
        <w:t>-</w:t>
      </w:r>
      <w:smartTag w:uri="isiresearchsoft-com/cwyw" w:element="citation">
        <w:r w:rsidR="00B71AF3">
          <w:t>{</w:t>
        </w:r>
        <w:proofErr w:type="spellStart"/>
        <w:r w:rsidR="00B71AF3">
          <w:t>timestep</w:t>
        </w:r>
        <w:proofErr w:type="spellEnd"/>
        <w:r w:rsidR="00B71AF3">
          <w:t>}</w:t>
        </w:r>
      </w:smartTag>
      <w:r w:rsidR="002624DF">
        <w:t>.</w:t>
      </w:r>
      <w:proofErr w:type="spellStart"/>
      <w:r w:rsidR="002624DF">
        <w:t>img</w:t>
      </w:r>
      <w:proofErr w:type="spellEnd"/>
    </w:p>
    <w:p w14:paraId="401F73D7" w14:textId="77777777" w:rsidR="00EF22A2" w:rsidRDefault="00EF22A2" w:rsidP="00EF22A2">
      <w:pPr>
        <w:pStyle w:val="textinputfile"/>
      </w:pPr>
    </w:p>
    <w:p w14:paraId="11ABC5FE" w14:textId="77777777" w:rsidR="00EC7881" w:rsidRDefault="005014E5" w:rsidP="00B10845">
      <w:pPr>
        <w:pStyle w:val="Heading3"/>
        <w:numPr>
          <w:ilvl w:val="2"/>
          <w:numId w:val="45"/>
        </w:numPr>
        <w:ind w:left="864" w:hanging="864"/>
      </w:pPr>
      <w:bookmarkStart w:id="62" w:name="_Toc444673250"/>
      <w:r>
        <w:t>MORT</w:t>
      </w:r>
      <w:r w:rsidR="00EC7881">
        <w:t xml:space="preserve"> map names (Optional)</w:t>
      </w:r>
      <w:bookmarkEnd w:id="62"/>
    </w:p>
    <w:p w14:paraId="05D74E4F" w14:textId="77777777" w:rsidR="00EC7881" w:rsidRDefault="00EC7881" w:rsidP="00EC7881">
      <w:pPr>
        <w:pStyle w:val="textbody"/>
      </w:pPr>
      <w:r>
        <w:t xml:space="preserve">The next parameter, </w:t>
      </w:r>
      <w:proofErr w:type="spellStart"/>
      <w:r w:rsidR="00C4104E" w:rsidRPr="00C4104E">
        <w:rPr>
          <w:b/>
        </w:rPr>
        <w:t>MORT</w:t>
      </w:r>
      <w:r>
        <w:rPr>
          <w:b/>
          <w:bCs/>
        </w:rPr>
        <w:t>MapNames</w:t>
      </w:r>
      <w:proofErr w:type="spellEnd"/>
      <w:r>
        <w:t xml:space="preserve">, provides the naming convention for the </w:t>
      </w:r>
      <w:r w:rsidR="00C4104E">
        <w:t>E</w:t>
      </w:r>
      <w:r>
        <w:t xml:space="preserve">DA </w:t>
      </w:r>
      <w:r w:rsidR="00C4104E">
        <w:t xml:space="preserve">cohort mortality </w:t>
      </w:r>
      <w:r>
        <w:t>files.  This input is optional</w:t>
      </w:r>
      <w:r w:rsidR="00C4104E">
        <w:t xml:space="preserve">, and users who do not want mortality </w:t>
      </w:r>
      <w:r>
        <w:t>output maps should exclude the entire line of input (</w:t>
      </w:r>
      <w:r w:rsidR="00C4104E">
        <w:t xml:space="preserve">including the parameter name). </w:t>
      </w:r>
      <w:r>
        <w:t xml:space="preserve">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w:t>
      </w:r>
      <w:r w:rsidR="00C4104E">
        <w:t xml:space="preserve">automatically generated by LANDIS-II using the agent-specific </w:t>
      </w:r>
      <w:r w:rsidR="00E97DA9">
        <w:t xml:space="preserve">parameter </w:t>
      </w:r>
      <w:r w:rsidR="00C4104E">
        <w:t>file</w:t>
      </w:r>
      <w:r>
        <w:t>.</w:t>
      </w:r>
      <w:r w:rsidR="00C4104E">
        <w:t xml:space="preserve"> </w:t>
      </w:r>
      <w:r>
        <w:rPr>
          <w:b/>
          <w:bCs/>
        </w:rPr>
        <w:t>The user must indicate if the output should</w:t>
      </w:r>
      <w:r w:rsidR="00C4104E">
        <w:rPr>
          <w:b/>
          <w:bCs/>
        </w:rPr>
        <w:t xml:space="preserve"> be placed in a sub-directory. In addition</w:t>
      </w:r>
      <w:r>
        <w:rPr>
          <w:b/>
          <w:bCs/>
        </w:rPr>
        <w:t>, the user must indicate the file extension.</w:t>
      </w:r>
      <w:r>
        <w:t xml:space="preserve">  For example:</w:t>
      </w:r>
    </w:p>
    <w:p w14:paraId="2FE3E68C" w14:textId="77777777" w:rsidR="00EC7881" w:rsidRDefault="00C4104E" w:rsidP="00C4104E">
      <w:pPr>
        <w:pStyle w:val="textinputfile"/>
        <w:ind w:right="630"/>
      </w:pPr>
      <w:proofErr w:type="spellStart"/>
      <w:r>
        <w:t>MORTMapNames</w:t>
      </w:r>
      <w:proofErr w:type="spellEnd"/>
      <w:r>
        <w:tab/>
      </w:r>
      <w:r>
        <w:tab/>
      </w:r>
      <w:proofErr w:type="spellStart"/>
      <w:r>
        <w:t>e</w:t>
      </w:r>
      <w:r w:rsidR="00EA7E4D">
        <w:t>da</w:t>
      </w:r>
      <w:proofErr w:type="spellEnd"/>
      <w:r w:rsidR="00EC7881">
        <w:t>/</w:t>
      </w:r>
      <w:smartTag w:uri="isiresearchsoft-com/cwyw" w:element="citation">
        <w:r w:rsidR="00EC7881">
          <w:t>{</w:t>
        </w:r>
        <w:proofErr w:type="spellStart"/>
        <w:r w:rsidR="00EC7881">
          <w:t>agentName</w:t>
        </w:r>
        <w:proofErr w:type="spellEnd"/>
        <w:r w:rsidR="00EC7881">
          <w:t>}</w:t>
        </w:r>
      </w:smartTag>
      <w:r w:rsidR="00EC7881">
        <w:t>-</w:t>
      </w:r>
      <w:r>
        <w:t>MORT</w:t>
      </w:r>
      <w:r w:rsidR="00EC7881">
        <w:t>-{</w:t>
      </w:r>
      <w:proofErr w:type="spellStart"/>
      <w:r w:rsidR="00EC7881">
        <w:t>timestep</w:t>
      </w:r>
      <w:proofErr w:type="spellEnd"/>
      <w:r w:rsidR="00EC7881">
        <w:t>}.</w:t>
      </w:r>
      <w:proofErr w:type="spellStart"/>
      <w:r w:rsidR="002624DF">
        <w:t>img</w:t>
      </w:r>
      <w:proofErr w:type="spellEnd"/>
    </w:p>
    <w:p w14:paraId="55104507" w14:textId="77777777" w:rsidR="00CF1AB7" w:rsidRPr="00CF1AB7" w:rsidRDefault="00CF1AB7" w:rsidP="00CF1AB7">
      <w:pPr>
        <w:pStyle w:val="textbody"/>
      </w:pPr>
    </w:p>
    <w:p w14:paraId="6C34F1E9" w14:textId="77777777" w:rsidR="00CF1AB7" w:rsidRDefault="00CF1AB7" w:rsidP="00B10845">
      <w:pPr>
        <w:pStyle w:val="Heading3"/>
        <w:numPr>
          <w:ilvl w:val="2"/>
          <w:numId w:val="45"/>
        </w:numPr>
        <w:ind w:left="864" w:hanging="864"/>
      </w:pPr>
      <w:bookmarkStart w:id="63" w:name="_Toc444673251"/>
      <w:r>
        <w:lastRenderedPageBreak/>
        <w:t>Log file</w:t>
      </w:r>
      <w:bookmarkEnd w:id="63"/>
    </w:p>
    <w:p w14:paraId="463165B7" w14:textId="77777777" w:rsidR="00CF1AB7" w:rsidRDefault="00CF1AB7" w:rsidP="00CF1AB7">
      <w:pPr>
        <w:pStyle w:val="textbody"/>
      </w:pPr>
      <w:r>
        <w:t xml:space="preserve">The next parameter, </w:t>
      </w:r>
      <w:proofErr w:type="spellStart"/>
      <w:r>
        <w:rPr>
          <w:b/>
          <w:bCs/>
        </w:rPr>
        <w:t>LogFile</w:t>
      </w:r>
      <w:proofErr w:type="spellEnd"/>
      <w:r>
        <w:t>, indicates the file name and sub-directory f</w:t>
      </w:r>
      <w:r w:rsidR="004E2ECC">
        <w:t xml:space="preserve">or the single log output file. </w:t>
      </w:r>
      <w:r>
        <w:t>The text file will be in comma delimited format.  There is o</w:t>
      </w:r>
      <w:r w:rsidR="004E2ECC">
        <w:t xml:space="preserve">ne output file for all agents. </w:t>
      </w:r>
      <w:r>
        <w:t>Example:</w:t>
      </w:r>
    </w:p>
    <w:p w14:paraId="7017F0E0" w14:textId="77777777" w:rsidR="00CF1AB7" w:rsidRDefault="004E2ECC" w:rsidP="00CF1AB7">
      <w:pPr>
        <w:pStyle w:val="textinputfile"/>
      </w:pPr>
      <w:proofErr w:type="spellStart"/>
      <w:r>
        <w:t>LogFile</w:t>
      </w:r>
      <w:proofErr w:type="spellEnd"/>
      <w:r>
        <w:tab/>
      </w:r>
      <w:r>
        <w:tab/>
      </w:r>
      <w:proofErr w:type="spellStart"/>
      <w:r>
        <w:t>e</w:t>
      </w:r>
      <w:r w:rsidR="00EA7E4D">
        <w:t>da</w:t>
      </w:r>
      <w:proofErr w:type="spellEnd"/>
      <w:r w:rsidR="00CF1AB7">
        <w:t>/</w:t>
      </w:r>
      <w:r>
        <w:t>e</w:t>
      </w:r>
      <w:r w:rsidR="00CF1AB7">
        <w:t>da-log.csv</w:t>
      </w:r>
    </w:p>
    <w:p w14:paraId="6180A195" w14:textId="77777777" w:rsidR="00CF1AB7" w:rsidRPr="00CF1AB7" w:rsidRDefault="00CF1AB7" w:rsidP="00CF1AB7">
      <w:pPr>
        <w:pStyle w:val="textbody"/>
      </w:pPr>
    </w:p>
    <w:p w14:paraId="1EC3B3A9" w14:textId="77777777" w:rsidR="00B71AF3" w:rsidRPr="00BB770A" w:rsidRDefault="004E2ECC" w:rsidP="00B10845">
      <w:pPr>
        <w:pStyle w:val="Heading3"/>
        <w:numPr>
          <w:ilvl w:val="2"/>
          <w:numId w:val="45"/>
        </w:numPr>
        <w:ind w:left="864" w:hanging="864"/>
      </w:pPr>
      <w:bookmarkStart w:id="64" w:name="_Toc444673252"/>
      <w:r>
        <w:t>EDA</w:t>
      </w:r>
      <w:r w:rsidR="00B71AF3" w:rsidRPr="00BB770A">
        <w:t xml:space="preserve"> entries</w:t>
      </w:r>
      <w:bookmarkEnd w:id="64"/>
    </w:p>
    <w:p w14:paraId="54D02EC3" w14:textId="77777777" w:rsidR="00B71AF3" w:rsidRDefault="00B71AF3" w:rsidP="00BB770A">
      <w:pPr>
        <w:pStyle w:val="textbody"/>
      </w:pPr>
      <w:r>
        <w:t xml:space="preserve">Following is a table of </w:t>
      </w:r>
      <w:r w:rsidR="004E2ECC">
        <w:t xml:space="preserve">EDA entries. </w:t>
      </w:r>
      <w:r>
        <w:t>Example:</w:t>
      </w:r>
    </w:p>
    <w:p w14:paraId="519EDCE9" w14:textId="77777777" w:rsidR="00B71AF3" w:rsidRDefault="004E2ECC" w:rsidP="00EB5F56">
      <w:pPr>
        <w:pStyle w:val="textinputfile"/>
      </w:pPr>
      <w:proofErr w:type="spellStart"/>
      <w:r>
        <w:t>E</w:t>
      </w:r>
      <w:r w:rsidR="00B71AF3">
        <w:t>DAInputFiles</w:t>
      </w:r>
      <w:proofErr w:type="spellEnd"/>
      <w:r w:rsidR="00097E4A">
        <w:tab/>
      </w:r>
      <w:r>
        <w:t>P_ramorum</w:t>
      </w:r>
      <w:r w:rsidR="00B71AF3">
        <w:t>.txt</w:t>
      </w:r>
      <w:r w:rsidR="00B71AF3">
        <w:tab/>
      </w:r>
    </w:p>
    <w:p w14:paraId="568DA9F7" w14:textId="62EA03F9" w:rsidR="00B71AF3" w:rsidRDefault="001E176B" w:rsidP="00097E4A">
      <w:pPr>
        <w:pStyle w:val="textinputfile"/>
        <w:ind w:left="2938" w:firstLine="662"/>
      </w:pPr>
      <w:hyperlink r:id="rId11" w:history="1">
        <w:r w:rsidR="004E2ECC" w:rsidRPr="004E2ECC">
          <w:t>heterobasidion</w:t>
        </w:r>
      </w:hyperlink>
      <w:r w:rsidR="00B71AF3">
        <w:t>.dat</w:t>
      </w:r>
      <w:r w:rsidR="00B71AF3">
        <w:tab/>
      </w:r>
    </w:p>
    <w:p w14:paraId="13BE41F9" w14:textId="77777777" w:rsidR="00B71AF3" w:rsidRDefault="00B71AF3" w:rsidP="00EB5F56">
      <w:pPr>
        <w:pStyle w:val="textinputfile"/>
      </w:pPr>
    </w:p>
    <w:p w14:paraId="04F5ADC0" w14:textId="77777777" w:rsidR="00B71AF3" w:rsidRDefault="00AE3DFE" w:rsidP="00BB770A">
      <w:pPr>
        <w:pStyle w:val="textbody"/>
      </w:pPr>
      <w:r>
        <w:t>Each E</w:t>
      </w:r>
      <w:r w:rsidR="00B71AF3">
        <w:t xml:space="preserve">DA simulated must have a corresponding </w:t>
      </w:r>
      <w:r w:rsidR="00E97DA9">
        <w:t>E</w:t>
      </w:r>
      <w:r w:rsidR="00B71AF3">
        <w:t xml:space="preserve">DA parameter file. The file names for each are defined here.  </w:t>
      </w:r>
    </w:p>
    <w:p w14:paraId="60174C61" w14:textId="77777777" w:rsidR="00B71AF3" w:rsidRPr="00BB770A" w:rsidRDefault="00B71AF3" w:rsidP="00BB770A">
      <w:pPr>
        <w:pStyle w:val="Heading2"/>
        <w:numPr>
          <w:ilvl w:val="1"/>
          <w:numId w:val="45"/>
        </w:numPr>
      </w:pPr>
      <w:bookmarkStart w:id="65" w:name="_Toc80587564"/>
      <w:bookmarkStart w:id="66" w:name="_Toc81057524"/>
      <w:bookmarkStart w:id="67" w:name="_Toc81207742"/>
      <w:bookmarkStart w:id="68" w:name="_Toc81207965"/>
      <w:bookmarkStart w:id="69" w:name="_Toc81277367"/>
      <w:bookmarkStart w:id="70" w:name="_Toc81277701"/>
      <w:bookmarkStart w:id="71" w:name="_Toc81283073"/>
      <w:bookmarkStart w:id="72" w:name="_Toc81471958"/>
      <w:bookmarkStart w:id="73" w:name="_Toc84045187"/>
      <w:bookmarkStart w:id="74" w:name="_Toc84303715"/>
      <w:bookmarkStart w:id="75" w:name="_Toc85255839"/>
      <w:bookmarkStart w:id="76" w:name="_Toc101339146"/>
      <w:bookmarkStart w:id="77" w:name="_Toc101598753"/>
      <w:bookmarkStart w:id="78" w:name="_Toc444673253"/>
      <w:r w:rsidRPr="00BB770A">
        <w:t xml:space="preserve">Individual </w:t>
      </w:r>
      <w:r w:rsidR="00E97DA9">
        <w:t>E</w:t>
      </w:r>
      <w:r w:rsidRPr="00BB770A">
        <w:t>DA Parameter File</w:t>
      </w:r>
      <w:bookmarkEnd w:id="65"/>
      <w:bookmarkEnd w:id="66"/>
      <w:bookmarkEnd w:id="67"/>
      <w:bookmarkEnd w:id="68"/>
      <w:bookmarkEnd w:id="69"/>
      <w:bookmarkEnd w:id="70"/>
      <w:bookmarkEnd w:id="71"/>
      <w:bookmarkEnd w:id="72"/>
      <w:bookmarkEnd w:id="73"/>
      <w:bookmarkEnd w:id="74"/>
      <w:bookmarkEnd w:id="75"/>
      <w:bookmarkEnd w:id="76"/>
      <w:bookmarkEnd w:id="77"/>
      <w:r w:rsidRPr="00BB770A">
        <w:t>s</w:t>
      </w:r>
      <w:bookmarkEnd w:id="78"/>
    </w:p>
    <w:p w14:paraId="78DA16D4" w14:textId="77777777" w:rsidR="00B71AF3" w:rsidRDefault="00B71AF3">
      <w:pPr>
        <w:pStyle w:val="textbody"/>
      </w:pPr>
      <w:r>
        <w:t xml:space="preserve">Each </w:t>
      </w:r>
      <w:r w:rsidR="00E97DA9">
        <w:t>E</w:t>
      </w:r>
      <w:r>
        <w:t xml:space="preserve">DA entry requires a separate suite of parameters, contained within </w:t>
      </w:r>
      <w:r w:rsidR="00E97DA9">
        <w:t xml:space="preserve">the text file indicated above. </w:t>
      </w:r>
      <w:r>
        <w:t>The following inputs are required:</w:t>
      </w:r>
    </w:p>
    <w:p w14:paraId="61AAAAF0" w14:textId="77777777" w:rsidR="00B71AF3" w:rsidRDefault="00B71AF3" w:rsidP="00EB5F56">
      <w:pPr>
        <w:pStyle w:val="textinputfile"/>
      </w:pPr>
      <w:proofErr w:type="spellStart"/>
      <w:r>
        <w:t>AgentName</w:t>
      </w:r>
      <w:proofErr w:type="spellEnd"/>
      <w:r>
        <w:tab/>
      </w:r>
      <w:r>
        <w:tab/>
      </w:r>
      <w:proofErr w:type="spellStart"/>
      <w:r w:rsidR="00E97DA9">
        <w:t>ramorum</w:t>
      </w:r>
      <w:proofErr w:type="spellEnd"/>
    </w:p>
    <w:p w14:paraId="6B6CB6FD" w14:textId="77777777" w:rsidR="00B71AF3" w:rsidRDefault="00B71AF3" w:rsidP="00EB5F56">
      <w:pPr>
        <w:pStyle w:val="textinputfile"/>
      </w:pPr>
      <w:proofErr w:type="spellStart"/>
      <w:r>
        <w:t>S</w:t>
      </w:r>
      <w:r w:rsidR="00E97DA9">
        <w:t>HI</w:t>
      </w:r>
      <w:r>
        <w:t>Mode</w:t>
      </w:r>
      <w:proofErr w:type="spellEnd"/>
      <w:r>
        <w:tab/>
      </w:r>
      <w:r>
        <w:tab/>
        <w:t>mean</w:t>
      </w:r>
    </w:p>
    <w:p w14:paraId="44B50723" w14:textId="77777777" w:rsidR="00E97DA9" w:rsidRDefault="00E97DA9" w:rsidP="00E97DA9">
      <w:pPr>
        <w:pStyle w:val="textinputfile"/>
      </w:pPr>
      <w:r>
        <w:t>&gt;&gt;</w:t>
      </w:r>
      <w:proofErr w:type="spellStart"/>
      <w:r>
        <w:t>StartYear</w:t>
      </w:r>
      <w:proofErr w:type="spellEnd"/>
      <w:r>
        <w:t xml:space="preserve"> 50  </w:t>
      </w:r>
    </w:p>
    <w:p w14:paraId="6FDFB409" w14:textId="77777777" w:rsidR="00E97DA9" w:rsidRDefault="00E97DA9" w:rsidP="00E97DA9">
      <w:pPr>
        <w:pStyle w:val="textinputfile"/>
      </w:pPr>
      <w:r>
        <w:t>&gt;&gt;</w:t>
      </w:r>
      <w:proofErr w:type="spellStart"/>
      <w:r>
        <w:t>EndYear</w:t>
      </w:r>
      <w:proofErr w:type="spellEnd"/>
      <w:r>
        <w:t xml:space="preserve">   100</w:t>
      </w:r>
    </w:p>
    <w:p w14:paraId="740AB3CE" w14:textId="77777777" w:rsidR="00B71AF3" w:rsidRDefault="00B71AF3" w:rsidP="00EB5F56">
      <w:pPr>
        <w:pStyle w:val="textinputfile"/>
      </w:pPr>
    </w:p>
    <w:p w14:paraId="59A0CD76" w14:textId="4849C082" w:rsidR="00B71AF3" w:rsidRDefault="00797FA4" w:rsidP="00BB770A">
      <w:pPr>
        <w:pStyle w:val="textbody"/>
      </w:pPr>
      <w:proofErr w:type="spellStart"/>
      <w:r w:rsidRPr="00797FA4">
        <w:rPr>
          <w:i/>
        </w:rPr>
        <w:t>AgentName</w:t>
      </w:r>
      <w:proofErr w:type="spellEnd"/>
      <w:r w:rsidR="00B71AF3">
        <w:t xml:space="preserve"> will define the n</w:t>
      </w:r>
      <w:r w:rsidR="00D50FF7">
        <w:t xml:space="preserve">ame of the disturbance output. </w:t>
      </w:r>
      <w:r w:rsidR="00B71AF3">
        <w:t xml:space="preserve">Site </w:t>
      </w:r>
      <w:r w:rsidR="00D50FF7">
        <w:t xml:space="preserve">Host Index </w:t>
      </w:r>
      <w:r w:rsidR="00B71AF3">
        <w:t>Mode (</w:t>
      </w:r>
      <w:proofErr w:type="spellStart"/>
      <w:r w:rsidR="00B71AF3">
        <w:t>S</w:t>
      </w:r>
      <w:r w:rsidR="00D50FF7">
        <w:t>HI</w:t>
      </w:r>
      <w:r w:rsidR="00B71AF3">
        <w:t>Mode</w:t>
      </w:r>
      <w:proofErr w:type="spellEnd"/>
      <w:r w:rsidR="00B71AF3">
        <w:t>) may be set to either “max” or “</w:t>
      </w:r>
      <w:r w:rsidR="00EA7E4D">
        <w:t>mean” (see Section 2</w:t>
      </w:r>
      <w:r w:rsidR="00B71AF3">
        <w:t>.2).</w:t>
      </w:r>
      <w:r w:rsidR="0010710D">
        <w:t xml:space="preserve"> </w:t>
      </w:r>
    </w:p>
    <w:p w14:paraId="08F709CD" w14:textId="77777777" w:rsidR="004B7F9D" w:rsidRDefault="004B7F9D" w:rsidP="00B10845">
      <w:pPr>
        <w:pStyle w:val="Heading3"/>
        <w:numPr>
          <w:ilvl w:val="2"/>
          <w:numId w:val="45"/>
        </w:numPr>
        <w:ind w:left="864" w:hanging="864"/>
      </w:pPr>
      <w:bookmarkStart w:id="79" w:name="_Toc444673254"/>
      <w:r>
        <w:t>Start and end years (Optional)</w:t>
      </w:r>
      <w:bookmarkEnd w:id="79"/>
    </w:p>
    <w:p w14:paraId="083FC076" w14:textId="77777777" w:rsidR="004B7F9D" w:rsidRPr="004B7F9D" w:rsidRDefault="004B7F9D" w:rsidP="004B7F9D">
      <w:pPr>
        <w:pStyle w:val="textbody"/>
      </w:pPr>
      <w:r>
        <w:t>The first and last simulation y</w:t>
      </w:r>
      <w:r w:rsidR="0052583A">
        <w:t>ears during which the agent spreads</w:t>
      </w:r>
      <w:r>
        <w:t xml:space="preserve"> can be s</w:t>
      </w:r>
      <w:r w:rsidR="0052583A">
        <w:t xml:space="preserve">pecified. </w:t>
      </w:r>
      <w:proofErr w:type="spellStart"/>
      <w:r w:rsidRPr="004B7F9D">
        <w:rPr>
          <w:i/>
        </w:rPr>
        <w:t>StartYear</w:t>
      </w:r>
      <w:proofErr w:type="spellEnd"/>
      <w:r>
        <w:t xml:space="preserve"> indicates the year</w:t>
      </w:r>
      <w:r w:rsidR="0052583A">
        <w:t xml:space="preserve"> of initial EDA outbreak</w:t>
      </w:r>
      <w:r>
        <w:t xml:space="preserve">, and </w:t>
      </w:r>
      <w:proofErr w:type="spellStart"/>
      <w:r w:rsidRPr="004B7F9D">
        <w:rPr>
          <w:i/>
        </w:rPr>
        <w:t>EndYear</w:t>
      </w:r>
      <w:proofErr w:type="spellEnd"/>
      <w:r>
        <w:t xml:space="preserve"> defines the last ye</w:t>
      </w:r>
      <w:r w:rsidR="0052583A">
        <w:t xml:space="preserve">ar when an outbreak can occur. </w:t>
      </w:r>
      <w:r>
        <w:t>These parameters are optional and if excluded all simulation years are possible</w:t>
      </w:r>
      <w:r w:rsidR="0052583A">
        <w:t xml:space="preserve"> outbreak years for the agent.</w:t>
      </w:r>
    </w:p>
    <w:p w14:paraId="10C7312F" w14:textId="77777777" w:rsidR="00B71AF3" w:rsidRPr="006210D7" w:rsidRDefault="0052583A" w:rsidP="00B10845">
      <w:pPr>
        <w:pStyle w:val="Heading3"/>
        <w:numPr>
          <w:ilvl w:val="2"/>
          <w:numId w:val="45"/>
        </w:numPr>
        <w:ind w:left="864" w:hanging="864"/>
        <w:rPr>
          <w:highlight w:val="yellow"/>
        </w:rPr>
      </w:pPr>
      <w:bookmarkStart w:id="80" w:name="_Toc444673255"/>
      <w:r w:rsidRPr="006210D7">
        <w:rPr>
          <w:highlight w:val="yellow"/>
        </w:rPr>
        <w:t>Climate Input</w:t>
      </w:r>
      <w:r w:rsidR="00B71AF3" w:rsidRPr="006210D7">
        <w:rPr>
          <w:highlight w:val="yellow"/>
        </w:rPr>
        <w:t xml:space="preserve"> parameters</w:t>
      </w:r>
      <w:bookmarkEnd w:id="80"/>
    </w:p>
    <w:p w14:paraId="44B68209" w14:textId="77777777" w:rsidR="00830261" w:rsidRDefault="00B71AF3" w:rsidP="00BB770A">
      <w:pPr>
        <w:pStyle w:val="textbody"/>
      </w:pPr>
      <w:r>
        <w:t xml:space="preserve">Next are the </w:t>
      </w:r>
      <w:r w:rsidR="0052583A">
        <w:t>climate input</w:t>
      </w:r>
      <w:r>
        <w:t xml:space="preserve"> parameters that control the </w:t>
      </w:r>
      <w:r w:rsidR="006210D7">
        <w:t xml:space="preserve">weather component of the epidemiological model (see Section 2.3). First the user lists what climate variables to read from either the LANDIS-II climate library (see online documentation) or from an external local file, and whether to apply a transformation to it or not (i.e. none). </w:t>
      </w:r>
    </w:p>
    <w:p w14:paraId="28A76252" w14:textId="77777777" w:rsidR="00830261" w:rsidRDefault="00830261" w:rsidP="00BB770A">
      <w:pPr>
        <w:pStyle w:val="textbody"/>
      </w:pPr>
    </w:p>
    <w:p w14:paraId="3873AF78" w14:textId="77777777" w:rsidR="006210D7" w:rsidRDefault="006210D7" w:rsidP="00BB770A">
      <w:pPr>
        <w:pStyle w:val="textbody"/>
      </w:pPr>
      <w:r>
        <w:t>Example:</w:t>
      </w:r>
    </w:p>
    <w:p w14:paraId="491F539A" w14:textId="77777777" w:rsidR="006210D7" w:rsidRDefault="006210D7" w:rsidP="006210D7">
      <w:pPr>
        <w:pStyle w:val="textinputfile"/>
      </w:pPr>
      <w:proofErr w:type="spellStart"/>
      <w:r>
        <w:t>ClimateVariables</w:t>
      </w:r>
      <w:proofErr w:type="spellEnd"/>
    </w:p>
    <w:p w14:paraId="51D71FF3" w14:textId="77777777" w:rsidR="006210D7" w:rsidRDefault="006210D7" w:rsidP="006210D7">
      <w:pPr>
        <w:pStyle w:val="textinputfile"/>
      </w:pPr>
      <w:r>
        <w:t xml:space="preserve">&gt;&gt; </w:t>
      </w:r>
      <w:proofErr w:type="spellStart"/>
      <w:r>
        <w:t>Var</w:t>
      </w:r>
      <w:proofErr w:type="spellEnd"/>
      <w:r>
        <w:t xml:space="preserve"> Name Source   </w:t>
      </w:r>
      <w:proofErr w:type="spellStart"/>
      <w:r>
        <w:t>ClimateVar</w:t>
      </w:r>
      <w:proofErr w:type="spellEnd"/>
      <w:r>
        <w:t xml:space="preserve">  Transform</w:t>
      </w:r>
      <w:r>
        <w:tab/>
      </w:r>
    </w:p>
    <w:p w14:paraId="44F1816C" w14:textId="77777777" w:rsidR="006210D7" w:rsidRDefault="006210D7" w:rsidP="006210D7">
      <w:pPr>
        <w:pStyle w:val="textinputfile"/>
      </w:pPr>
      <w:r>
        <w:t>&gt;&gt; --------</w:t>
      </w:r>
      <w:r>
        <w:tab/>
        <w:t xml:space="preserve"> -------  ----------  ---------</w:t>
      </w:r>
    </w:p>
    <w:p w14:paraId="7FFEE565" w14:textId="77777777" w:rsidR="006210D7" w:rsidRDefault="006210D7" w:rsidP="006210D7">
      <w:pPr>
        <w:pStyle w:val="textinputfile"/>
      </w:pPr>
      <w:r>
        <w:t xml:space="preserve">    temp</w:t>
      </w:r>
      <w:r>
        <w:tab/>
        <w:t xml:space="preserve"> Library  </w:t>
      </w:r>
      <w:proofErr w:type="spellStart"/>
      <w:r>
        <w:t>DailyTemp</w:t>
      </w:r>
      <w:proofErr w:type="spellEnd"/>
      <w:r>
        <w:t xml:space="preserve">   none</w:t>
      </w:r>
    </w:p>
    <w:p w14:paraId="70B359BC" w14:textId="77777777" w:rsidR="006210D7" w:rsidRDefault="006210D7" w:rsidP="006210D7">
      <w:pPr>
        <w:pStyle w:val="textinputfile"/>
      </w:pPr>
    </w:p>
    <w:p w14:paraId="2B867FDA" w14:textId="77777777" w:rsidR="00830261" w:rsidRDefault="0095067E" w:rsidP="00B21FE9">
      <w:pPr>
        <w:pStyle w:val="textbody"/>
      </w:pPr>
      <w:r>
        <w:t xml:space="preserve">Then, all climate variables that need to be derived (i.e. aggregated) from </w:t>
      </w:r>
      <w:r w:rsidR="00B21FE9">
        <w:t xml:space="preserve">their raw form should be specified after the previous block. The Source parameter should say whether to read the raw variable from the LANDIS-II climate library or from an external local file. The Function parameter should say what type of aggregation to apply, e.g. mean or sum, to the raw variable. Time and Count specify what temporal unit (e.g. day, week, month) and how many units to use for aggregation. </w:t>
      </w:r>
    </w:p>
    <w:p w14:paraId="61E3A017" w14:textId="77777777" w:rsidR="00B21FE9" w:rsidRDefault="00B21FE9" w:rsidP="00B21FE9">
      <w:pPr>
        <w:pStyle w:val="textbody"/>
      </w:pPr>
      <w:r>
        <w:t>Example:</w:t>
      </w:r>
    </w:p>
    <w:p w14:paraId="748180A6" w14:textId="77777777" w:rsidR="00B21FE9" w:rsidRPr="00B21FE9" w:rsidRDefault="00B21FE9" w:rsidP="00B21FE9">
      <w:pPr>
        <w:pStyle w:val="textbody"/>
        <w:rPr>
          <w:rFonts w:ascii="Courier New" w:hAnsi="Courier New" w:cs="Courier New"/>
          <w:sz w:val="20"/>
          <w:szCs w:val="20"/>
        </w:rPr>
      </w:pPr>
      <w:proofErr w:type="spellStart"/>
      <w:r w:rsidRPr="00B21FE9">
        <w:rPr>
          <w:rFonts w:ascii="Courier New" w:hAnsi="Courier New" w:cs="Courier New"/>
          <w:sz w:val="20"/>
          <w:szCs w:val="20"/>
        </w:rPr>
        <w:t>DerivedClimateVariables</w:t>
      </w:r>
      <w:proofErr w:type="spellEnd"/>
    </w:p>
    <w:p w14:paraId="27314888" w14:textId="77777777" w:rsid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&gt;&gt; </w:t>
      </w:r>
      <w:proofErr w:type="spellStart"/>
      <w:r w:rsidRPr="00B21FE9">
        <w:rPr>
          <w:rFonts w:ascii="Courier New" w:hAnsi="Courier New" w:cs="Courier New"/>
          <w:sz w:val="20"/>
          <w:szCs w:val="20"/>
        </w:rPr>
        <w:t>Var</w:t>
      </w:r>
      <w:proofErr w:type="spellEnd"/>
      <w:r w:rsidRPr="00B21FE9">
        <w:rPr>
          <w:rFonts w:ascii="Courier New" w:hAnsi="Courier New" w:cs="Courier New"/>
          <w:sz w:val="20"/>
          <w:szCs w:val="20"/>
        </w:rPr>
        <w:t xml:space="preserve"> Name</w:t>
      </w:r>
      <w:r w:rsidRPr="00B21FE9">
        <w:rPr>
          <w:rFonts w:ascii="Courier New" w:hAnsi="Courier New" w:cs="Courier New"/>
          <w:sz w:val="20"/>
          <w:szCs w:val="20"/>
        </w:rPr>
        <w:tab/>
        <w:t xml:space="preserve">Source   </w:t>
      </w:r>
      <w:proofErr w:type="spellStart"/>
      <w:r w:rsidRPr="00B21FE9">
        <w:rPr>
          <w:rFonts w:ascii="Courier New" w:hAnsi="Courier New" w:cs="Courier New"/>
          <w:sz w:val="20"/>
          <w:szCs w:val="20"/>
        </w:rPr>
        <w:t>ClimateVar</w:t>
      </w:r>
      <w:proofErr w:type="spellEnd"/>
      <w:r w:rsidRPr="00B21FE9">
        <w:rPr>
          <w:rFonts w:ascii="Courier New" w:hAnsi="Courier New" w:cs="Courier New"/>
          <w:sz w:val="20"/>
          <w:szCs w:val="20"/>
        </w:rPr>
        <w:t xml:space="preserve">  Function</w:t>
      </w:r>
      <w:r w:rsidRPr="00B21FE9">
        <w:rPr>
          <w:rFonts w:ascii="Courier New" w:hAnsi="Courier New" w:cs="Courier New"/>
          <w:sz w:val="20"/>
          <w:szCs w:val="20"/>
        </w:rPr>
        <w:tab/>
        <w:t>Time</w:t>
      </w:r>
      <w:r w:rsidRPr="00B21FE9">
        <w:rPr>
          <w:rFonts w:ascii="Courier New" w:hAnsi="Courier New" w:cs="Courier New"/>
          <w:sz w:val="20"/>
          <w:szCs w:val="20"/>
        </w:rPr>
        <w:tab/>
        <w:t xml:space="preserve">Count   </w:t>
      </w:r>
    </w:p>
    <w:p w14:paraId="28B8565C" w14:textId="77777777" w:rsidR="00B21FE9" w:rsidRPr="00B21FE9" w:rsidRDefault="00B21FE9" w:rsidP="008923C0">
      <w:pPr>
        <w:pStyle w:val="textbody"/>
        <w:spacing w:after="0"/>
        <w:rPr>
          <w:rFonts w:ascii="Courier New" w:hAnsi="Courier New" w:cs="Courier New"/>
          <w:sz w:val="20"/>
          <w:szCs w:val="20"/>
        </w:rPr>
      </w:pPr>
      <w:r>
        <w:rPr>
          <w:rFonts w:ascii="Courier New" w:hAnsi="Courier New" w:cs="Courier New"/>
          <w:sz w:val="20"/>
          <w:szCs w:val="20"/>
        </w:rPr>
        <w:t xml:space="preserve">   </w:t>
      </w:r>
      <w:r w:rsidRPr="00B21FE9">
        <w:rPr>
          <w:rFonts w:ascii="Courier New" w:hAnsi="Courier New" w:cs="Courier New"/>
          <w:sz w:val="20"/>
          <w:szCs w:val="20"/>
        </w:rPr>
        <w:t>--------</w:t>
      </w:r>
      <w:r w:rsidRPr="00B21FE9">
        <w:rPr>
          <w:rFonts w:ascii="Courier New" w:hAnsi="Courier New" w:cs="Courier New"/>
          <w:sz w:val="20"/>
          <w:szCs w:val="20"/>
        </w:rPr>
        <w:tab/>
        <w:t>------   ----------  --------</w:t>
      </w:r>
      <w:r w:rsidRPr="00B21FE9">
        <w:rPr>
          <w:rFonts w:ascii="Courier New" w:hAnsi="Courier New" w:cs="Courier New"/>
          <w:sz w:val="20"/>
          <w:szCs w:val="20"/>
        </w:rPr>
        <w:tab/>
        <w:t>----</w:t>
      </w:r>
      <w:r w:rsidRPr="00B21FE9">
        <w:rPr>
          <w:rFonts w:ascii="Courier New" w:hAnsi="Courier New" w:cs="Courier New"/>
          <w:sz w:val="20"/>
          <w:szCs w:val="20"/>
        </w:rPr>
        <w:tab/>
        <w:t>-----</w:t>
      </w:r>
    </w:p>
    <w:p w14:paraId="42D5CFCE" w14:textId="77777777"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Precip5DSum</w:t>
      </w:r>
      <w:r w:rsidRPr="00B21FE9">
        <w:rPr>
          <w:rFonts w:ascii="Courier New" w:hAnsi="Courier New" w:cs="Courier New"/>
          <w:sz w:val="20"/>
          <w:szCs w:val="20"/>
        </w:rPr>
        <w:tab/>
        <w:t xml:space="preserve">Library  </w:t>
      </w:r>
      <w:proofErr w:type="spellStart"/>
      <w:r w:rsidRPr="00B21FE9">
        <w:rPr>
          <w:rFonts w:ascii="Courier New" w:hAnsi="Courier New" w:cs="Courier New"/>
          <w:sz w:val="20"/>
          <w:szCs w:val="20"/>
        </w:rPr>
        <w:t>DailyPrecip</w:t>
      </w:r>
      <w:proofErr w:type="spellEnd"/>
      <w:r w:rsidRPr="00B21FE9">
        <w:rPr>
          <w:rFonts w:ascii="Courier New" w:hAnsi="Courier New" w:cs="Courier New"/>
          <w:sz w:val="20"/>
          <w:szCs w:val="20"/>
        </w:rPr>
        <w:tab/>
        <w:t>Sum</w:t>
      </w:r>
      <w:r w:rsidRPr="00B21FE9">
        <w:rPr>
          <w:rFonts w:ascii="Courier New" w:hAnsi="Courier New" w:cs="Courier New"/>
          <w:sz w:val="20"/>
          <w:szCs w:val="20"/>
        </w:rPr>
        <w:tab/>
        <w:t>Day</w:t>
      </w:r>
      <w:r w:rsidRPr="00B21FE9">
        <w:rPr>
          <w:rFonts w:ascii="Courier New" w:hAnsi="Courier New" w:cs="Courier New"/>
          <w:sz w:val="20"/>
          <w:szCs w:val="20"/>
        </w:rPr>
        <w:tab/>
        <w:t xml:space="preserve">  5</w:t>
      </w:r>
    </w:p>
    <w:p w14:paraId="1F91D726" w14:textId="77777777" w:rsidR="00B21FE9" w:rsidRPr="00B21FE9" w:rsidRDefault="00B21FE9" w:rsidP="008923C0">
      <w:pPr>
        <w:pStyle w:val="textbody"/>
        <w:spacing w:after="0"/>
        <w:rPr>
          <w:rFonts w:ascii="Courier New" w:hAnsi="Courier New" w:cs="Courier New"/>
          <w:sz w:val="20"/>
          <w:szCs w:val="20"/>
        </w:rPr>
      </w:pPr>
      <w:r w:rsidRPr="00B21FE9">
        <w:rPr>
          <w:rFonts w:ascii="Courier New" w:hAnsi="Courier New" w:cs="Courier New"/>
          <w:sz w:val="20"/>
          <w:szCs w:val="20"/>
        </w:rPr>
        <w:t xml:space="preserve">  </w:t>
      </w:r>
      <w:proofErr w:type="spellStart"/>
      <w:r w:rsidRPr="00B21FE9">
        <w:rPr>
          <w:rFonts w:ascii="Courier New" w:hAnsi="Courier New" w:cs="Courier New"/>
          <w:sz w:val="20"/>
          <w:szCs w:val="20"/>
        </w:rPr>
        <w:t>TempIndex</w:t>
      </w:r>
      <w:proofErr w:type="spellEnd"/>
      <w:r w:rsidRPr="00B21FE9">
        <w:rPr>
          <w:rFonts w:ascii="Courier New" w:hAnsi="Courier New" w:cs="Courier New"/>
          <w:sz w:val="20"/>
          <w:szCs w:val="20"/>
        </w:rPr>
        <w:tab/>
        <w:t>Formula  None</w:t>
      </w:r>
      <w:r w:rsidRPr="00B21FE9">
        <w:rPr>
          <w:rFonts w:ascii="Courier New" w:hAnsi="Courier New" w:cs="Courier New"/>
          <w:sz w:val="20"/>
          <w:szCs w:val="20"/>
        </w:rPr>
        <w:tab/>
      </w:r>
      <w:r w:rsidRPr="00B21FE9">
        <w:rPr>
          <w:rFonts w:ascii="Courier New" w:hAnsi="Courier New" w:cs="Courier New"/>
          <w:sz w:val="20"/>
          <w:szCs w:val="20"/>
        </w:rPr>
        <w:tab/>
      </w:r>
      <w:proofErr w:type="spellStart"/>
      <w:r w:rsidRPr="00B21FE9">
        <w:rPr>
          <w:rFonts w:ascii="Courier New" w:hAnsi="Courier New" w:cs="Courier New"/>
          <w:sz w:val="20"/>
          <w:szCs w:val="20"/>
        </w:rPr>
        <w:t>None</w:t>
      </w:r>
      <w:proofErr w:type="spellEnd"/>
      <w:r w:rsidRPr="00B21FE9">
        <w:rPr>
          <w:rFonts w:ascii="Courier New" w:hAnsi="Courier New" w:cs="Courier New"/>
          <w:sz w:val="20"/>
          <w:szCs w:val="20"/>
        </w:rPr>
        <w:tab/>
        <w:t>Day</w:t>
      </w:r>
      <w:r w:rsidRPr="00B21FE9">
        <w:rPr>
          <w:rFonts w:ascii="Courier New" w:hAnsi="Courier New" w:cs="Courier New"/>
          <w:sz w:val="20"/>
          <w:szCs w:val="20"/>
        </w:rPr>
        <w:tab/>
        <w:t xml:space="preserve">  1</w:t>
      </w:r>
    </w:p>
    <w:p w14:paraId="38F780F5" w14:textId="77777777" w:rsidR="00B21FE9" w:rsidRDefault="00B21FE9" w:rsidP="00BB770A">
      <w:pPr>
        <w:pStyle w:val="textbody"/>
      </w:pPr>
    </w:p>
    <w:p w14:paraId="0A1AFAAB" w14:textId="77777777" w:rsidR="00724CA7" w:rsidRDefault="00B21FE9" w:rsidP="00BB770A">
      <w:pPr>
        <w:pStyle w:val="textbody"/>
      </w:pPr>
      <w:r>
        <w:t>If source is set to “Formula”</w:t>
      </w:r>
      <w:r w:rsidR="0025232E">
        <w:t>, the user must set all parameters for a</w:t>
      </w:r>
      <w:r>
        <w:t xml:space="preserve"> </w:t>
      </w:r>
      <w:r w:rsidR="0025232E">
        <w:t>pre-defined p</w:t>
      </w:r>
      <w:r>
        <w:t>olyno</w:t>
      </w:r>
      <w:r w:rsidR="0025232E">
        <w:t>mial functional transform (see Section 2.3)</w:t>
      </w:r>
      <w:r w:rsidR="00724CA7">
        <w:t>. Example</w:t>
      </w:r>
      <w:r>
        <w:t>:</w:t>
      </w:r>
    </w:p>
    <w:p w14:paraId="480F266C" w14:textId="77777777" w:rsidR="00724CA7" w:rsidRPr="00724CA7" w:rsidRDefault="00724CA7" w:rsidP="008923C0">
      <w:pPr>
        <w:pStyle w:val="textbody"/>
        <w:spacing w:after="0"/>
        <w:rPr>
          <w:rFonts w:ascii="Courier New" w:hAnsi="Courier New" w:cs="Courier New"/>
          <w:sz w:val="20"/>
          <w:szCs w:val="20"/>
        </w:rPr>
      </w:pPr>
      <w:proofErr w:type="spellStart"/>
      <w:r w:rsidRPr="00724CA7">
        <w:rPr>
          <w:rFonts w:ascii="Courier New" w:hAnsi="Courier New" w:cs="Courier New"/>
          <w:sz w:val="20"/>
          <w:szCs w:val="20"/>
        </w:rPr>
        <w:t>TempIndex</w:t>
      </w:r>
      <w:proofErr w:type="spellEnd"/>
      <w:r w:rsidRPr="00724CA7">
        <w:rPr>
          <w:rFonts w:ascii="Courier New" w:hAnsi="Courier New" w:cs="Courier New"/>
          <w:sz w:val="20"/>
          <w:szCs w:val="20"/>
        </w:rPr>
        <w:tab/>
        <w:t xml:space="preserve">&lt;&lt; a + b * </w:t>
      </w:r>
      <w:proofErr w:type="spellStart"/>
      <w:r w:rsidRPr="00724CA7">
        <w:rPr>
          <w:rFonts w:ascii="Courier New" w:hAnsi="Courier New" w:cs="Courier New"/>
          <w:sz w:val="20"/>
          <w:szCs w:val="20"/>
        </w:rPr>
        <w:t>exp</w:t>
      </w:r>
      <w:proofErr w:type="spellEnd"/>
      <w:r w:rsidRPr="00724CA7">
        <w:rPr>
          <w:rFonts w:ascii="Courier New" w:hAnsi="Courier New" w:cs="Courier New"/>
          <w:sz w:val="20"/>
          <w:szCs w:val="20"/>
        </w:rPr>
        <w:t>(c[ln(Variable / d) / e] ^ f)</w:t>
      </w:r>
    </w:p>
    <w:p w14:paraId="0841CED6"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Parameter</w:t>
      </w:r>
      <w:r w:rsidRPr="00724CA7">
        <w:rPr>
          <w:rFonts w:ascii="Courier New" w:hAnsi="Courier New" w:cs="Courier New"/>
          <w:sz w:val="20"/>
          <w:szCs w:val="20"/>
        </w:rPr>
        <w:tab/>
        <w:t>Value</w:t>
      </w:r>
    </w:p>
    <w:p w14:paraId="5FA893C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&gt;&gt; --------</w:t>
      </w:r>
      <w:r w:rsidRPr="00724CA7">
        <w:rPr>
          <w:rFonts w:ascii="Courier New" w:hAnsi="Courier New" w:cs="Courier New"/>
          <w:sz w:val="20"/>
          <w:szCs w:val="20"/>
        </w:rPr>
        <w:tab/>
        <w:t>-----</w:t>
      </w:r>
    </w:p>
    <w:p w14:paraId="613AF1D1"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Variable</w:t>
      </w:r>
      <w:r w:rsidRPr="00724CA7">
        <w:rPr>
          <w:rFonts w:ascii="Courier New" w:hAnsi="Courier New" w:cs="Courier New"/>
          <w:sz w:val="20"/>
          <w:szCs w:val="20"/>
        </w:rPr>
        <w:tab/>
        <w:t>temp</w:t>
      </w:r>
    </w:p>
    <w:p w14:paraId="2D5BD0AB"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a</w:t>
      </w:r>
      <w:r w:rsidRPr="00724CA7">
        <w:rPr>
          <w:rFonts w:ascii="Courier New" w:hAnsi="Courier New" w:cs="Courier New"/>
          <w:sz w:val="20"/>
          <w:szCs w:val="20"/>
        </w:rPr>
        <w:tab/>
      </w:r>
      <w:r w:rsidRPr="00724CA7">
        <w:rPr>
          <w:rFonts w:ascii="Courier New" w:hAnsi="Courier New" w:cs="Courier New"/>
          <w:sz w:val="20"/>
          <w:szCs w:val="20"/>
        </w:rPr>
        <w:tab/>
        <w:t>108.6</w:t>
      </w:r>
    </w:p>
    <w:p w14:paraId="3660FF9F"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b</w:t>
      </w:r>
      <w:r w:rsidRPr="00724CA7">
        <w:rPr>
          <w:rFonts w:ascii="Courier New" w:hAnsi="Courier New" w:cs="Courier New"/>
          <w:sz w:val="20"/>
          <w:szCs w:val="20"/>
        </w:rPr>
        <w:tab/>
      </w:r>
      <w:r w:rsidRPr="00724CA7">
        <w:rPr>
          <w:rFonts w:ascii="Courier New" w:hAnsi="Courier New" w:cs="Courier New"/>
          <w:sz w:val="20"/>
          <w:szCs w:val="20"/>
        </w:rPr>
        <w:tab/>
        <w:t>904.8</w:t>
      </w:r>
    </w:p>
    <w:p w14:paraId="423B45E3"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c</w:t>
      </w:r>
      <w:r w:rsidRPr="00724CA7">
        <w:rPr>
          <w:rFonts w:ascii="Courier New" w:hAnsi="Courier New" w:cs="Courier New"/>
          <w:sz w:val="20"/>
          <w:szCs w:val="20"/>
        </w:rPr>
        <w:tab/>
      </w:r>
      <w:r w:rsidRPr="00724CA7">
        <w:rPr>
          <w:rFonts w:ascii="Courier New" w:hAnsi="Courier New" w:cs="Courier New"/>
          <w:sz w:val="20"/>
          <w:szCs w:val="20"/>
        </w:rPr>
        <w:tab/>
        <w:t>-0.5</w:t>
      </w:r>
    </w:p>
    <w:p w14:paraId="76F4E81C"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d</w:t>
      </w:r>
      <w:r w:rsidRPr="00724CA7">
        <w:rPr>
          <w:rFonts w:ascii="Courier New" w:hAnsi="Courier New" w:cs="Courier New"/>
          <w:sz w:val="20"/>
          <w:szCs w:val="20"/>
        </w:rPr>
        <w:tab/>
      </w:r>
      <w:r w:rsidRPr="00724CA7">
        <w:rPr>
          <w:rFonts w:ascii="Courier New" w:hAnsi="Courier New" w:cs="Courier New"/>
          <w:sz w:val="20"/>
          <w:szCs w:val="20"/>
        </w:rPr>
        <w:tab/>
        <w:t>15.87</w:t>
      </w:r>
    </w:p>
    <w:p w14:paraId="2C79616D" w14:textId="77777777" w:rsidR="00724CA7" w:rsidRPr="00724CA7"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e</w:t>
      </w:r>
      <w:r w:rsidRPr="00724CA7">
        <w:rPr>
          <w:rFonts w:ascii="Courier New" w:hAnsi="Courier New" w:cs="Courier New"/>
          <w:sz w:val="20"/>
          <w:szCs w:val="20"/>
        </w:rPr>
        <w:tab/>
      </w:r>
      <w:r w:rsidRPr="00724CA7">
        <w:rPr>
          <w:rFonts w:ascii="Courier New" w:hAnsi="Courier New" w:cs="Courier New"/>
          <w:sz w:val="20"/>
          <w:szCs w:val="20"/>
        </w:rPr>
        <w:tab/>
        <w:t>0.2422</w:t>
      </w:r>
    </w:p>
    <w:p w14:paraId="479B51C3" w14:textId="77777777" w:rsidR="008923C0" w:rsidRDefault="00724CA7" w:rsidP="008923C0">
      <w:pPr>
        <w:pStyle w:val="textbody"/>
        <w:spacing w:after="0"/>
        <w:rPr>
          <w:rFonts w:ascii="Courier New" w:hAnsi="Courier New" w:cs="Courier New"/>
          <w:sz w:val="20"/>
          <w:szCs w:val="20"/>
        </w:rPr>
      </w:pPr>
      <w:r w:rsidRPr="00724CA7">
        <w:rPr>
          <w:rFonts w:ascii="Courier New" w:hAnsi="Courier New" w:cs="Courier New"/>
          <w:sz w:val="20"/>
          <w:szCs w:val="20"/>
        </w:rPr>
        <w:t xml:space="preserve">  f</w:t>
      </w:r>
      <w:r w:rsidRPr="00724CA7">
        <w:rPr>
          <w:rFonts w:ascii="Courier New" w:hAnsi="Courier New" w:cs="Courier New"/>
          <w:sz w:val="20"/>
          <w:szCs w:val="20"/>
        </w:rPr>
        <w:tab/>
      </w:r>
      <w:r w:rsidRPr="00724CA7">
        <w:rPr>
          <w:rFonts w:ascii="Courier New" w:hAnsi="Courier New" w:cs="Courier New"/>
          <w:sz w:val="20"/>
          <w:szCs w:val="20"/>
        </w:rPr>
        <w:tab/>
        <w:t>2</w:t>
      </w:r>
      <w:r w:rsidR="00B21FE9" w:rsidRPr="00724CA7">
        <w:rPr>
          <w:rFonts w:ascii="Courier New" w:hAnsi="Courier New" w:cs="Courier New"/>
          <w:sz w:val="20"/>
          <w:szCs w:val="20"/>
        </w:rPr>
        <w:t xml:space="preserve">  </w:t>
      </w:r>
    </w:p>
    <w:p w14:paraId="2C9C8467" w14:textId="77777777" w:rsidR="008923C0" w:rsidRDefault="008923C0" w:rsidP="008923C0">
      <w:pPr>
        <w:pStyle w:val="textbody"/>
        <w:spacing w:after="0"/>
      </w:pPr>
    </w:p>
    <w:p w14:paraId="0B901FBD" w14:textId="77777777" w:rsidR="0025232E" w:rsidRDefault="0025232E" w:rsidP="00BB770A">
      <w:pPr>
        <w:pStyle w:val="textbody"/>
      </w:pPr>
      <w:r>
        <w:t>The weather predictors (transformed or raw) that go into the formula for computing the annual weather index need to be listed by the user. Example:</w:t>
      </w:r>
    </w:p>
    <w:p w14:paraId="331E519B" w14:textId="77777777" w:rsidR="0025232E" w:rsidRP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WeatherIndexVariables</w:t>
      </w:r>
      <w:proofErr w:type="spellEnd"/>
      <w:r w:rsidRPr="0025232E">
        <w:rPr>
          <w:rFonts w:ascii="Courier New" w:hAnsi="Courier New" w:cs="Courier New"/>
          <w:sz w:val="20"/>
          <w:szCs w:val="20"/>
        </w:rPr>
        <w:t xml:space="preserve">  &lt;&lt; Var1 * Var2*...</w:t>
      </w:r>
    </w:p>
    <w:p w14:paraId="2D2D66C6"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Precip5DSum</w:t>
      </w:r>
    </w:p>
    <w:p w14:paraId="41CC8E00" w14:textId="77777777" w:rsid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TempIndex</w:t>
      </w:r>
      <w:proofErr w:type="spellEnd"/>
    </w:p>
    <w:p w14:paraId="5F706832" w14:textId="77777777" w:rsidR="008923C0" w:rsidRPr="0025232E" w:rsidRDefault="008923C0" w:rsidP="008923C0">
      <w:pPr>
        <w:pStyle w:val="textbody"/>
        <w:spacing w:after="0"/>
        <w:ind w:left="1440"/>
        <w:rPr>
          <w:rFonts w:ascii="Courier New" w:hAnsi="Courier New" w:cs="Courier New"/>
          <w:sz w:val="20"/>
          <w:szCs w:val="20"/>
        </w:rPr>
      </w:pPr>
    </w:p>
    <w:p w14:paraId="765A29F7" w14:textId="6837D16D" w:rsidR="008923C0" w:rsidRDefault="0025232E" w:rsidP="00A016AF">
      <w:pPr>
        <w:pStyle w:val="textbody"/>
        <w:ind w:left="1170"/>
      </w:pPr>
      <w:r>
        <w:lastRenderedPageBreak/>
        <w:t xml:space="preserve">The </w:t>
      </w:r>
      <w:r w:rsidRPr="00F627B1">
        <w:rPr>
          <w:i/>
          <w:u w:val="single"/>
        </w:rPr>
        <w:t>basic</w:t>
      </w:r>
      <w:r w:rsidRPr="00396E73">
        <w:rPr>
          <w:i/>
        </w:rPr>
        <w:t xml:space="preserve"> </w:t>
      </w:r>
      <w:r w:rsidRPr="00F627B1">
        <w:t>weather index</w:t>
      </w:r>
      <w:r>
        <w:t xml:space="preserve"> for year </w:t>
      </w:r>
      <w:r w:rsidRPr="00396E73">
        <w:rPr>
          <w:i/>
        </w:rPr>
        <w:t>t</w:t>
      </w:r>
      <w:r>
        <w:t xml:space="preserve">, comprises the cumulative effect of </w:t>
      </w:r>
      <w:r w:rsidRPr="0025232E">
        <w:t>the selected</w:t>
      </w:r>
      <w:r>
        <w:t xml:space="preserve"> weather predictors</w:t>
      </w:r>
      <w:r w:rsidRPr="0025232E">
        <w:t xml:space="preserve"> </w:t>
      </w:r>
      <w:r>
        <w:t>between two months. The user must specify a numerical index (1-12) for both months (make sure the first number is lower than the second one), as well as a cumulative function (e.g. sum</w:t>
      </w:r>
      <w:r w:rsidR="008A47CD">
        <w:t>, mean</w:t>
      </w:r>
      <w:r>
        <w:t xml:space="preserve">) to use over the chosen temporal window. </w:t>
      </w:r>
    </w:p>
    <w:p w14:paraId="7C08E6D5" w14:textId="77777777" w:rsidR="0025232E" w:rsidRDefault="0025232E" w:rsidP="00A016AF">
      <w:pPr>
        <w:pStyle w:val="textbody"/>
        <w:ind w:left="1170"/>
        <w:rPr>
          <w:rFonts w:ascii="Courier New" w:hAnsi="Courier New" w:cs="Courier New"/>
          <w:sz w:val="20"/>
          <w:szCs w:val="20"/>
        </w:rPr>
      </w:pPr>
      <w:r>
        <w:t xml:space="preserve">Example: </w:t>
      </w:r>
    </w:p>
    <w:p w14:paraId="7C8C6E30" w14:textId="77777777" w:rsidR="0025232E" w:rsidRPr="0025232E" w:rsidRDefault="0025232E" w:rsidP="008923C0">
      <w:pPr>
        <w:pStyle w:val="textbody"/>
        <w:spacing w:after="0"/>
        <w:ind w:left="1440"/>
        <w:rPr>
          <w:rFonts w:ascii="Courier New" w:hAnsi="Courier New" w:cs="Courier New"/>
          <w:sz w:val="20"/>
          <w:szCs w:val="20"/>
        </w:rPr>
      </w:pPr>
      <w:proofErr w:type="spellStart"/>
      <w:r w:rsidRPr="0025232E">
        <w:rPr>
          <w:rFonts w:ascii="Courier New" w:hAnsi="Courier New" w:cs="Courier New"/>
          <w:sz w:val="20"/>
          <w:szCs w:val="20"/>
        </w:rPr>
        <w:t>AnnualWeatherIndex</w:t>
      </w:r>
      <w:proofErr w:type="spellEnd"/>
    </w:p>
    <w:p w14:paraId="326C2E89"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&gt;&gt;Months  Function</w:t>
      </w:r>
    </w:p>
    <w:p w14:paraId="7B42046C"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&gt;&gt;------  --------</w:t>
      </w:r>
    </w:p>
    <w:p w14:paraId="2EB0AE74" w14:textId="77777777" w:rsidR="0025232E" w:rsidRPr="0025232E" w:rsidRDefault="0025232E" w:rsidP="008923C0">
      <w:pPr>
        <w:pStyle w:val="textbody"/>
        <w:spacing w:after="0"/>
        <w:ind w:left="1440"/>
        <w:rPr>
          <w:rFonts w:ascii="Courier New" w:hAnsi="Courier New" w:cs="Courier New"/>
          <w:sz w:val="20"/>
          <w:szCs w:val="20"/>
        </w:rPr>
      </w:pPr>
      <w:r w:rsidRPr="0025232E">
        <w:rPr>
          <w:rFonts w:ascii="Courier New" w:hAnsi="Courier New" w:cs="Courier New"/>
          <w:sz w:val="20"/>
          <w:szCs w:val="20"/>
        </w:rPr>
        <w:t xml:space="preserve">  4 to 6  Sum</w:t>
      </w:r>
    </w:p>
    <w:p w14:paraId="4B215E7F" w14:textId="77777777" w:rsidR="00156D38" w:rsidRPr="00156D38" w:rsidRDefault="00156D38" w:rsidP="00156D38">
      <w:pPr>
        <w:pStyle w:val="Heading3"/>
        <w:numPr>
          <w:ilvl w:val="2"/>
          <w:numId w:val="45"/>
        </w:numPr>
        <w:ind w:left="864" w:hanging="864"/>
      </w:pPr>
      <w:bookmarkStart w:id="81" w:name="_Toc444673256"/>
      <w:r>
        <w:t xml:space="preserve">Transmission </w:t>
      </w:r>
      <w:r w:rsidRPr="00156D38">
        <w:t>parameters</w:t>
      </w:r>
      <w:bookmarkEnd w:id="81"/>
    </w:p>
    <w:p w14:paraId="5A331D7B" w14:textId="77777777" w:rsidR="0025232E" w:rsidRDefault="006651AC" w:rsidP="00A016AF">
      <w:pPr>
        <w:pStyle w:val="textbody"/>
        <w:ind w:left="1170"/>
        <w:rPr>
          <w:i/>
        </w:rPr>
      </w:pPr>
      <w:r>
        <w:t xml:space="preserve">Next are the transmission parameters that control the landscape spread </w:t>
      </w:r>
      <w:r w:rsidR="00A016AF">
        <w:t>of EDA at a given time step.</w:t>
      </w:r>
    </w:p>
    <w:p w14:paraId="75FECE5F" w14:textId="77777777" w:rsidR="00672616" w:rsidRDefault="00A016AF" w:rsidP="00A016AF">
      <w:pPr>
        <w:pStyle w:val="textbody"/>
      </w:pPr>
      <w:proofErr w:type="spellStart"/>
      <w:r>
        <w:rPr>
          <w:i/>
        </w:rPr>
        <w:t>TransmissionRate</w:t>
      </w:r>
      <w:proofErr w:type="spellEnd"/>
      <w:r w:rsidR="00672616">
        <w:t xml:space="preserve"> represents</w:t>
      </w:r>
      <w:r>
        <w:t xml:space="preserve"> </w:t>
      </w:r>
      <w:r w:rsidRPr="00BA3D95">
        <w:t xml:space="preserve">the </w:t>
      </w:r>
      <w:r>
        <w:t xml:space="preserve">annual </w:t>
      </w:r>
      <w:r w:rsidRPr="00BA3D95">
        <w:t>transmission rate under average (or under constant) weather conditions</w:t>
      </w:r>
      <w:r>
        <w:t xml:space="preserve">. This parameter corresponds to </w:t>
      </w:r>
      <w:r w:rsidRPr="00E52496">
        <w:t>β</w:t>
      </w:r>
      <w:r w:rsidRPr="00704EE6">
        <w:rPr>
          <w:vertAlign w:val="subscript"/>
        </w:rPr>
        <w:t>0</w:t>
      </w:r>
      <w:r>
        <w:t xml:space="preserve"> and is used to produce a time-dependent transmission rate (see Section 2.3).  </w:t>
      </w:r>
    </w:p>
    <w:p w14:paraId="4B4018C8" w14:textId="77777777" w:rsidR="00A016AF" w:rsidRDefault="00A016AF" w:rsidP="00EB5F56">
      <w:pPr>
        <w:pStyle w:val="textbody"/>
        <w:rPr>
          <w:i/>
          <w:iCs/>
        </w:rPr>
      </w:pPr>
      <w:proofErr w:type="spellStart"/>
      <w:r>
        <w:rPr>
          <w:i/>
        </w:rPr>
        <w:t>AcquisitionRate</w:t>
      </w:r>
      <w:proofErr w:type="spellEnd"/>
      <w:r>
        <w:rPr>
          <w:i/>
          <w:iCs/>
        </w:rPr>
        <w:t xml:space="preserve"> </w:t>
      </w:r>
      <w:r>
        <w:rPr>
          <w:iCs/>
        </w:rPr>
        <w:t xml:space="preserve">represents the annual rate at which an infected site becomes diseased. This parameter corresponds to </w:t>
      </w:r>
      <m:oMath>
        <m:sSub>
          <m:sSubPr>
            <m:ctrlPr>
              <w:rPr>
                <w:rFonts w:ascii="Cambria Math" w:hAnsi="Cambria Math"/>
              </w:rPr>
            </m:ctrlPr>
          </m:sSubPr>
          <m:e>
            <m:r>
              <w:rPr>
                <w:rFonts w:ascii="Cambria Math" w:hAnsi="Cambria Math"/>
              </w:rPr>
              <m:t>r</m:t>
            </m:r>
          </m:e>
          <m:sub>
            <m:r>
              <w:rPr>
                <w:rFonts w:ascii="Cambria Math" w:hAnsi="Cambria Math"/>
              </w:rPr>
              <m:t>D</m:t>
            </m:r>
          </m:sub>
        </m:sSub>
      </m:oMath>
      <w:r>
        <w:t xml:space="preserve"> (see Section 2.4)</w:t>
      </w:r>
      <w:r w:rsidRPr="00FC440B">
        <w:t>.</w:t>
      </w:r>
    </w:p>
    <w:p w14:paraId="75039DAD" w14:textId="77777777" w:rsidR="00BB6DF3" w:rsidRPr="00BB6DF3" w:rsidRDefault="00BB6DF3" w:rsidP="00EB5F56">
      <w:pPr>
        <w:pStyle w:val="textbody"/>
        <w:rPr>
          <w:iCs/>
        </w:rPr>
      </w:pPr>
      <w:proofErr w:type="spellStart"/>
      <w:r w:rsidRPr="00BB6DF3">
        <w:rPr>
          <w:i/>
          <w:iCs/>
        </w:rPr>
        <w:t>InitialEpidemMap</w:t>
      </w:r>
      <w:proofErr w:type="spellEnd"/>
      <w:r>
        <w:rPr>
          <w:i/>
          <w:iCs/>
        </w:rPr>
        <w:t xml:space="preserve"> </w:t>
      </w:r>
      <w:r>
        <w:rPr>
          <w:iCs/>
        </w:rPr>
        <w:t>specifies the map name (must have file extension) of presence/absence (1/0) of the initial EDA outbreak.</w:t>
      </w:r>
    </w:p>
    <w:p w14:paraId="26C4DAB4" w14:textId="67B5BCE8" w:rsidR="00BB6DF3" w:rsidRPr="00BB6DF3" w:rsidRDefault="00BB6DF3" w:rsidP="00EB5F56">
      <w:pPr>
        <w:pStyle w:val="textbody"/>
        <w:rPr>
          <w:iCs/>
        </w:rPr>
      </w:pPr>
      <w:proofErr w:type="spellStart"/>
      <w:r w:rsidRPr="00BB6DF3">
        <w:rPr>
          <w:i/>
          <w:iCs/>
        </w:rPr>
        <w:t>DispersalType</w:t>
      </w:r>
      <w:proofErr w:type="spellEnd"/>
      <w:r>
        <w:rPr>
          <w:i/>
          <w:iCs/>
        </w:rPr>
        <w:t xml:space="preserve"> </w:t>
      </w:r>
      <w:r>
        <w:rPr>
          <w:iCs/>
        </w:rPr>
        <w:t xml:space="preserve">can take one of two values: STATIC or DYNAMIC. STATIC implies that dispersal will be isotropic, while DYNAMIC implies directional wind-based dispersal. </w:t>
      </w:r>
      <w:r w:rsidRPr="00BB6DF3">
        <w:rPr>
          <w:b/>
          <w:iCs/>
        </w:rPr>
        <w:t>NOTE: only STATIC is available to the user in this module version</w:t>
      </w:r>
      <w:r w:rsidR="00E46922">
        <w:rPr>
          <w:b/>
          <w:iCs/>
        </w:rPr>
        <w:t xml:space="preserve"> (1.0)</w:t>
      </w:r>
      <w:r>
        <w:rPr>
          <w:iCs/>
        </w:rPr>
        <w:t>.</w:t>
      </w:r>
    </w:p>
    <w:p w14:paraId="6906F1BF" w14:textId="77777777" w:rsidR="00BB6DF3" w:rsidRDefault="00BB6DF3" w:rsidP="00EB5F56">
      <w:pPr>
        <w:pStyle w:val="textbody"/>
        <w:rPr>
          <w:iCs/>
        </w:rPr>
      </w:pPr>
      <w:proofErr w:type="spellStart"/>
      <w:r w:rsidRPr="00BB6DF3">
        <w:rPr>
          <w:i/>
          <w:iCs/>
        </w:rPr>
        <w:t>Dispersal</w:t>
      </w:r>
      <w:r>
        <w:rPr>
          <w:i/>
          <w:iCs/>
        </w:rPr>
        <w:t>Kernel</w:t>
      </w:r>
      <w:proofErr w:type="spellEnd"/>
      <w:r>
        <w:rPr>
          <w:i/>
          <w:iCs/>
        </w:rPr>
        <w:t xml:space="preserve"> </w:t>
      </w:r>
      <w:r>
        <w:rPr>
          <w:iCs/>
        </w:rPr>
        <w:t xml:space="preserve">represents the functional form for the dispersal kernel (see Section 2.4.1) and can be equal to </w:t>
      </w:r>
      <w:proofErr w:type="spellStart"/>
      <w:r>
        <w:rPr>
          <w:iCs/>
        </w:rPr>
        <w:t>PowerLaw</w:t>
      </w:r>
      <w:proofErr w:type="spellEnd"/>
      <w:r>
        <w:rPr>
          <w:iCs/>
        </w:rPr>
        <w:t xml:space="preserve"> or </w:t>
      </w:r>
      <w:proofErr w:type="spellStart"/>
      <w:r>
        <w:rPr>
          <w:iCs/>
        </w:rPr>
        <w:t>NegExp</w:t>
      </w:r>
      <w:proofErr w:type="spellEnd"/>
      <w:r>
        <w:rPr>
          <w:iCs/>
        </w:rPr>
        <w:t>.</w:t>
      </w:r>
    </w:p>
    <w:p w14:paraId="4A751BBB" w14:textId="77777777" w:rsidR="00BB6DF3" w:rsidRDefault="00BB6DF3" w:rsidP="00EB5F56">
      <w:pPr>
        <w:pStyle w:val="textbody"/>
      </w:pPr>
      <w:proofErr w:type="spellStart"/>
      <w:r w:rsidRPr="00BB6DF3">
        <w:rPr>
          <w:i/>
          <w:iCs/>
        </w:rPr>
        <w:t>DispersalMaxDist</w:t>
      </w:r>
      <w:proofErr w:type="spellEnd"/>
      <w:r>
        <w:rPr>
          <w:i/>
          <w:iCs/>
        </w:rPr>
        <w:t xml:space="preserve"> </w:t>
      </w:r>
      <w:r>
        <w:rPr>
          <w:iCs/>
        </w:rPr>
        <w:t xml:space="preserve">represents the </w:t>
      </w:r>
      <w:r>
        <w:t>maximum radial distance used to define the size of a 2D spatial neighborhood dispersal window. Any site falling inside the neighborhood can be a potential source of infection for a given site.</w:t>
      </w:r>
    </w:p>
    <w:p w14:paraId="09B5ABA1" w14:textId="77777777" w:rsidR="008237E8" w:rsidRPr="008237E8" w:rsidRDefault="008237E8" w:rsidP="00EB5F56">
      <w:pPr>
        <w:pStyle w:val="textbody"/>
        <w:rPr>
          <w:iCs/>
        </w:rPr>
      </w:pPr>
      <w:proofErr w:type="spellStart"/>
      <w:r w:rsidRPr="008237E8">
        <w:rPr>
          <w:i/>
          <w:iCs/>
        </w:rPr>
        <w:t>AlphaCoef</w:t>
      </w:r>
      <w:proofErr w:type="spellEnd"/>
      <w:r>
        <w:rPr>
          <w:i/>
          <w:iCs/>
        </w:rPr>
        <w:t xml:space="preserve"> </w:t>
      </w:r>
      <w:r>
        <w:rPr>
          <w:iCs/>
        </w:rPr>
        <w:t>represents the coefficient found in the formulas defining the functional forms for the dispersal kernels</w:t>
      </w:r>
      <w:r w:rsidR="00ED527E">
        <w:rPr>
          <w:iCs/>
        </w:rPr>
        <w:t xml:space="preserve"> (see Section 2.4.1)</w:t>
      </w:r>
      <w:r>
        <w:rPr>
          <w:iCs/>
        </w:rPr>
        <w:t>.</w:t>
      </w:r>
    </w:p>
    <w:p w14:paraId="1985F909" w14:textId="77777777" w:rsidR="00B71AF3" w:rsidRDefault="00B71AF3" w:rsidP="00BB770A">
      <w:pPr>
        <w:pStyle w:val="textbody"/>
      </w:pPr>
      <w:bookmarkStart w:id="82" w:name="OLE_LINK1"/>
      <w:bookmarkStart w:id="83" w:name="OLE_LINK2"/>
      <w:r>
        <w:t>Example</w:t>
      </w:r>
      <w:r w:rsidR="003A4921">
        <w:t>s</w:t>
      </w:r>
      <w:r>
        <w:t>:</w:t>
      </w:r>
    </w:p>
    <w:p w14:paraId="43AF94ED" w14:textId="77777777" w:rsidR="00B86F86" w:rsidRPr="00B86F86" w:rsidRDefault="00B86F86" w:rsidP="008923C0">
      <w:pPr>
        <w:pStyle w:val="textbody"/>
        <w:spacing w:after="0"/>
        <w:ind w:left="1440"/>
        <w:rPr>
          <w:rFonts w:ascii="Courier New" w:hAnsi="Courier New" w:cs="Courier New"/>
          <w:sz w:val="20"/>
          <w:szCs w:val="20"/>
        </w:rPr>
      </w:pPr>
      <w:r w:rsidRPr="00B86F86">
        <w:rPr>
          <w:rFonts w:ascii="Courier New" w:hAnsi="Courier New" w:cs="Courier New"/>
          <w:sz w:val="20"/>
          <w:szCs w:val="20"/>
        </w:rPr>
        <w:t>&gt;&gt;-------- Transmission Input ----------------------</w:t>
      </w:r>
    </w:p>
    <w:p w14:paraId="41F12CF4" w14:textId="77777777"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TransmissionRate</w:t>
      </w:r>
      <w:proofErr w:type="spellEnd"/>
      <w:r w:rsidRPr="00B86F86">
        <w:rPr>
          <w:rFonts w:ascii="Courier New" w:hAnsi="Courier New" w:cs="Courier New"/>
          <w:sz w:val="20"/>
          <w:szCs w:val="20"/>
        </w:rPr>
        <w:tab/>
        <w:t>1.8</w:t>
      </w:r>
      <w:r w:rsidRPr="00B86F86">
        <w:rPr>
          <w:rFonts w:ascii="Courier New" w:hAnsi="Courier New" w:cs="Courier New"/>
          <w:sz w:val="20"/>
          <w:szCs w:val="20"/>
        </w:rPr>
        <w:tab/>
        <w:t xml:space="preserve"> </w:t>
      </w:r>
      <w:r w:rsidRPr="00B86F86">
        <w:rPr>
          <w:rFonts w:ascii="Courier New" w:hAnsi="Courier New" w:cs="Courier New"/>
          <w:sz w:val="20"/>
          <w:szCs w:val="20"/>
        </w:rPr>
        <w:tab/>
      </w:r>
    </w:p>
    <w:p w14:paraId="5C5652D9" w14:textId="77777777"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lastRenderedPageBreak/>
        <w:t>AcquisitionRate</w:t>
      </w:r>
      <w:proofErr w:type="spellEnd"/>
      <w:r w:rsidRPr="00B86F86">
        <w:rPr>
          <w:rFonts w:ascii="Courier New" w:hAnsi="Courier New" w:cs="Courier New"/>
          <w:sz w:val="20"/>
          <w:szCs w:val="20"/>
        </w:rPr>
        <w:tab/>
      </w:r>
      <w:r w:rsidRPr="00B86F86">
        <w:rPr>
          <w:rFonts w:ascii="Courier New" w:hAnsi="Courier New" w:cs="Courier New"/>
          <w:sz w:val="20"/>
          <w:szCs w:val="20"/>
        </w:rPr>
        <w:tab/>
        <w:t>0.4</w:t>
      </w:r>
      <w:r w:rsidRPr="00B86F86">
        <w:rPr>
          <w:rFonts w:ascii="Courier New" w:hAnsi="Courier New" w:cs="Courier New"/>
          <w:sz w:val="20"/>
          <w:szCs w:val="20"/>
        </w:rPr>
        <w:tab/>
        <w:t xml:space="preserve"> </w:t>
      </w:r>
    </w:p>
    <w:p w14:paraId="76B5303C" w14:textId="77777777"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InitialEpidemMap</w:t>
      </w:r>
      <w:proofErr w:type="spellEnd"/>
      <w:r w:rsidRPr="00B86F86">
        <w:rPr>
          <w:rFonts w:ascii="Courier New" w:hAnsi="Courier New" w:cs="Courier New"/>
          <w:sz w:val="20"/>
          <w:szCs w:val="20"/>
        </w:rPr>
        <w:t xml:space="preserve">        initEpidem1.img</w:t>
      </w:r>
    </w:p>
    <w:p w14:paraId="20087319" w14:textId="77777777"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DispersalType</w:t>
      </w:r>
      <w:proofErr w:type="spellEnd"/>
      <w:r w:rsidRPr="00B86F86">
        <w:rPr>
          <w:rFonts w:ascii="Courier New" w:hAnsi="Courier New" w:cs="Courier New"/>
          <w:sz w:val="20"/>
          <w:szCs w:val="20"/>
        </w:rPr>
        <w:tab/>
      </w:r>
      <w:r w:rsidRPr="00B86F86">
        <w:rPr>
          <w:rFonts w:ascii="Courier New" w:hAnsi="Courier New" w:cs="Courier New"/>
          <w:sz w:val="20"/>
          <w:szCs w:val="20"/>
        </w:rPr>
        <w:tab/>
        <w:t>STATIC</w:t>
      </w:r>
    </w:p>
    <w:p w14:paraId="7F343EF3" w14:textId="77777777" w:rsid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DispersalKernel</w:t>
      </w:r>
      <w:proofErr w:type="spellEnd"/>
      <w:r w:rsidRPr="00B86F86">
        <w:rPr>
          <w:rFonts w:ascii="Courier New" w:hAnsi="Courier New" w:cs="Courier New"/>
          <w:sz w:val="20"/>
          <w:szCs w:val="20"/>
        </w:rPr>
        <w:tab/>
      </w:r>
      <w:r w:rsidRPr="00B86F86">
        <w:rPr>
          <w:rFonts w:ascii="Courier New" w:hAnsi="Courier New" w:cs="Courier New"/>
          <w:sz w:val="20"/>
          <w:szCs w:val="20"/>
        </w:rPr>
        <w:tab/>
      </w:r>
      <w:proofErr w:type="spellStart"/>
      <w:r w:rsidRPr="00B86F86">
        <w:rPr>
          <w:rFonts w:ascii="Courier New" w:hAnsi="Courier New" w:cs="Courier New"/>
          <w:sz w:val="20"/>
          <w:szCs w:val="20"/>
        </w:rPr>
        <w:t>PowerLaw</w:t>
      </w:r>
      <w:proofErr w:type="spellEnd"/>
      <w:r w:rsidRPr="00B86F86">
        <w:rPr>
          <w:rFonts w:ascii="Courier New" w:hAnsi="Courier New" w:cs="Courier New"/>
          <w:sz w:val="20"/>
          <w:szCs w:val="20"/>
        </w:rPr>
        <w:tab/>
      </w:r>
    </w:p>
    <w:p w14:paraId="125FEB50" w14:textId="77777777" w:rsidR="00B86F86" w:rsidRPr="00B86F86" w:rsidRDefault="00B86F86" w:rsidP="008923C0">
      <w:pPr>
        <w:pStyle w:val="textbody"/>
        <w:spacing w:after="0"/>
        <w:ind w:left="1440"/>
        <w:rPr>
          <w:rFonts w:ascii="Courier New" w:hAnsi="Courier New" w:cs="Courier New"/>
          <w:sz w:val="20"/>
          <w:szCs w:val="20"/>
        </w:rPr>
      </w:pPr>
      <w:proofErr w:type="spellStart"/>
      <w:r w:rsidRPr="00B86F86">
        <w:rPr>
          <w:rFonts w:ascii="Courier New" w:hAnsi="Courier New" w:cs="Courier New"/>
          <w:sz w:val="20"/>
          <w:szCs w:val="20"/>
        </w:rPr>
        <w:t>DispersalMaxDist</w:t>
      </w:r>
      <w:proofErr w:type="spellEnd"/>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 xml:space="preserve">1000               </w:t>
      </w:r>
    </w:p>
    <w:p w14:paraId="04D3196F" w14:textId="77777777" w:rsidR="00B86F86" w:rsidRPr="00B86F86" w:rsidRDefault="00B86F86" w:rsidP="00B86F86">
      <w:pPr>
        <w:pStyle w:val="textbody"/>
        <w:ind w:left="1440"/>
        <w:rPr>
          <w:rFonts w:ascii="Courier New" w:hAnsi="Courier New" w:cs="Courier New"/>
          <w:sz w:val="20"/>
          <w:szCs w:val="20"/>
        </w:rPr>
      </w:pPr>
      <w:proofErr w:type="spellStart"/>
      <w:r w:rsidRPr="00B86F86">
        <w:rPr>
          <w:rFonts w:ascii="Courier New" w:hAnsi="Courier New" w:cs="Courier New"/>
          <w:sz w:val="20"/>
          <w:szCs w:val="20"/>
        </w:rPr>
        <w:t>AlphaCoef</w:t>
      </w:r>
      <w:proofErr w:type="spellEnd"/>
      <w:r w:rsidRPr="00B86F86">
        <w:rPr>
          <w:rFonts w:ascii="Courier New" w:hAnsi="Courier New" w:cs="Courier New"/>
          <w:sz w:val="20"/>
          <w:szCs w:val="20"/>
        </w:rPr>
        <w:tab/>
      </w:r>
      <w:r w:rsidRPr="00B86F86">
        <w:rPr>
          <w:rFonts w:ascii="Courier New" w:hAnsi="Courier New" w:cs="Courier New"/>
          <w:sz w:val="20"/>
          <w:szCs w:val="20"/>
        </w:rPr>
        <w:tab/>
      </w:r>
      <w:r>
        <w:rPr>
          <w:rFonts w:ascii="Courier New" w:hAnsi="Courier New" w:cs="Courier New"/>
          <w:sz w:val="20"/>
          <w:szCs w:val="20"/>
        </w:rPr>
        <w:tab/>
      </w:r>
      <w:r w:rsidRPr="00B86F86">
        <w:rPr>
          <w:rFonts w:ascii="Courier New" w:hAnsi="Courier New" w:cs="Courier New"/>
          <w:sz w:val="20"/>
          <w:szCs w:val="20"/>
        </w:rPr>
        <w:t>3.55</w:t>
      </w:r>
    </w:p>
    <w:p w14:paraId="318361BC" w14:textId="77777777" w:rsidR="00B71AF3" w:rsidRDefault="00B71AF3" w:rsidP="00B10845">
      <w:pPr>
        <w:pStyle w:val="Heading3"/>
        <w:numPr>
          <w:ilvl w:val="2"/>
          <w:numId w:val="45"/>
        </w:numPr>
        <w:ind w:left="864" w:hanging="864"/>
      </w:pPr>
      <w:bookmarkStart w:id="84" w:name="_Toc444673257"/>
      <w:bookmarkEnd w:id="82"/>
      <w:bookmarkEnd w:id="83"/>
      <w:r>
        <w:t>Ecoregion Modifiers</w:t>
      </w:r>
      <w:r w:rsidR="00340E01">
        <w:t xml:space="preserve"> (Optional)</w:t>
      </w:r>
      <w:bookmarkEnd w:id="84"/>
    </w:p>
    <w:p w14:paraId="18493BCC" w14:textId="68FB394F" w:rsidR="00B71AF3" w:rsidRDefault="00B71AF3" w:rsidP="00BB770A">
      <w:pPr>
        <w:pStyle w:val="textbody"/>
      </w:pPr>
      <w:r>
        <w:t>Next, a table of Land Type Modifiers is provided.</w:t>
      </w:r>
      <w:r w:rsidR="008C6CD8">
        <w:t xml:space="preserve"> </w:t>
      </w:r>
      <w:r>
        <w:t>Land types (or Ecoregions) need not be listed an</w:t>
      </w:r>
      <w:r w:rsidR="008C6CD8">
        <w:t xml:space="preserve">d need not be listed in order. </w:t>
      </w:r>
      <w:r>
        <w:rPr>
          <w:b/>
          <w:bCs/>
        </w:rPr>
        <w:t>The default value is 0.0.</w:t>
      </w:r>
      <w:r w:rsidR="008C6CD8">
        <w:t xml:space="preserve"> </w:t>
      </w:r>
      <w:r>
        <w:t xml:space="preserve">The ecoregion </w:t>
      </w:r>
      <w:r w:rsidR="008A47CD">
        <w:t>name</w:t>
      </w:r>
      <w:r>
        <w:t xml:space="preserve"> is listed, followed by th</w:t>
      </w:r>
      <w:r w:rsidR="008C6CD8">
        <w:t xml:space="preserve">e modifier value (-1.0 – 1.0). </w:t>
      </w:r>
      <w:r>
        <w:t>Example:</w:t>
      </w:r>
    </w:p>
    <w:p w14:paraId="4C87B40F" w14:textId="77777777" w:rsidR="00B71AF3" w:rsidRDefault="00E67A3D" w:rsidP="00A216AE">
      <w:pPr>
        <w:pStyle w:val="textinputfile"/>
      </w:pPr>
      <w:r>
        <w:t>&gt;&gt;</w:t>
      </w:r>
      <w:r w:rsidR="00B71AF3">
        <w:t>Ecoregion</w:t>
      </w:r>
      <w:r w:rsidR="00A216AE">
        <w:t xml:space="preserve"> </w:t>
      </w:r>
      <w:r w:rsidR="00B71AF3">
        <w:t>Modifiers</w:t>
      </w:r>
    </w:p>
    <w:p w14:paraId="0D139113" w14:textId="77777777" w:rsidR="00B71AF3" w:rsidRDefault="00B71AF3" w:rsidP="00EB5F56">
      <w:pPr>
        <w:pStyle w:val="textinputfile"/>
      </w:pPr>
      <w:r>
        <w:t>eco1</w:t>
      </w:r>
      <w:r>
        <w:tab/>
      </w:r>
      <w:r>
        <w:tab/>
      </w:r>
      <w:r w:rsidR="00EB5F56">
        <w:t xml:space="preserve"> </w:t>
      </w:r>
      <w:r>
        <w:t>0.16</w:t>
      </w:r>
    </w:p>
    <w:p w14:paraId="42B12F6A" w14:textId="77777777" w:rsidR="00B71AF3" w:rsidRDefault="00B71AF3" w:rsidP="00EB5F56">
      <w:pPr>
        <w:pStyle w:val="textinputfile"/>
      </w:pPr>
      <w:r>
        <w:t>eco26</w:t>
      </w:r>
      <w:r>
        <w:tab/>
      </w:r>
      <w:r>
        <w:tab/>
      </w:r>
      <w:r w:rsidR="00EB5F56">
        <w:t xml:space="preserve"> </w:t>
      </w:r>
      <w:r>
        <w:t>0.0</w:t>
      </w:r>
    </w:p>
    <w:p w14:paraId="2274C11D" w14:textId="77777777" w:rsidR="00B71AF3" w:rsidRDefault="00B71AF3" w:rsidP="00EB5F56">
      <w:pPr>
        <w:pStyle w:val="textinputfile"/>
      </w:pPr>
      <w:r>
        <w:t>eco5</w:t>
      </w:r>
      <w:r>
        <w:tab/>
      </w:r>
      <w:r>
        <w:tab/>
      </w:r>
      <w:r w:rsidR="00EB5F56">
        <w:t xml:space="preserve"> </w:t>
      </w:r>
      <w:r>
        <w:t>-0.16</w:t>
      </w:r>
    </w:p>
    <w:p w14:paraId="74213393" w14:textId="77777777" w:rsidR="00B71AF3" w:rsidRDefault="00B71AF3" w:rsidP="00B10845">
      <w:pPr>
        <w:pStyle w:val="Heading3"/>
        <w:numPr>
          <w:ilvl w:val="2"/>
          <w:numId w:val="45"/>
        </w:numPr>
        <w:ind w:left="864" w:hanging="864"/>
      </w:pPr>
      <w:bookmarkStart w:id="85" w:name="_Toc444673258"/>
      <w:r>
        <w:t>Disturbance Modifiers</w:t>
      </w:r>
      <w:r w:rsidR="00340E01">
        <w:t xml:space="preserve"> (Optional)</w:t>
      </w:r>
      <w:bookmarkEnd w:id="85"/>
    </w:p>
    <w:p w14:paraId="38C47787" w14:textId="3450CF34" w:rsidR="00830261" w:rsidRDefault="00B71AF3" w:rsidP="00BB770A">
      <w:pPr>
        <w:pStyle w:val="textbody"/>
      </w:pPr>
      <w:r>
        <w:t>Next, a table of Dist</w:t>
      </w:r>
      <w:r w:rsidR="00E23CF2">
        <w:t xml:space="preserve">urbance Modifiers is provided. </w:t>
      </w:r>
      <w:r>
        <w:t>Disturbance Modifiers need not be listed and ne</w:t>
      </w:r>
      <w:r w:rsidR="00E23CF2">
        <w:t xml:space="preserve">ed not be listed in any order. The default is NO EFFECT. </w:t>
      </w:r>
      <w:r>
        <w:t>For each d</w:t>
      </w:r>
      <w:r w:rsidR="00E23CF2">
        <w:t>isturbance that may modify the E</w:t>
      </w:r>
      <w:r>
        <w:t>DA (e.g., Wind, Fire, Harvest</w:t>
      </w:r>
      <w:r w:rsidR="00057A57">
        <w:t xml:space="preserve">, Biomass Insects, </w:t>
      </w:r>
      <w:r w:rsidR="00E23CF2">
        <w:t>BDA, E</w:t>
      </w:r>
      <w:r w:rsidR="00057A57">
        <w:t>DA</w:t>
      </w:r>
      <w:r>
        <w:t xml:space="preserve">), </w:t>
      </w:r>
      <w:r w:rsidR="00E23CF2">
        <w:t>three parameters are required: the modifier value (between -</w:t>
      </w:r>
      <w:r w:rsidR="00D76851">
        <w:t xml:space="preserve">1.0 </w:t>
      </w:r>
      <w:r w:rsidR="00E23CF2">
        <w:t>and</w:t>
      </w:r>
      <w:r w:rsidR="00D76851">
        <w:t xml:space="preserve"> 1.0) for the first time step following the disturbance, </w:t>
      </w:r>
      <w:r>
        <w:t>the duration of the modifying effect (in years), and</w:t>
      </w:r>
      <w:r w:rsidR="00E23CF2">
        <w:t xml:space="preserve"> the</w:t>
      </w:r>
      <w:r w:rsidR="00D76851" w:rsidRPr="00D76851">
        <w:t xml:space="preserve"> </w:t>
      </w:r>
      <w:r w:rsidR="00057A57">
        <w:t>Disturbance Type.</w:t>
      </w:r>
      <w:r w:rsidR="00E23CF2">
        <w:t xml:space="preserve"> </w:t>
      </w:r>
      <w:r>
        <w:t xml:space="preserve">Note that the disturbance modifier value represents the influence of a specific disturbance type on site </w:t>
      </w:r>
      <w:r w:rsidR="00E23CF2">
        <w:t>host index,</w:t>
      </w:r>
      <w:r>
        <w:t xml:space="preserve"> and is assumed to decline linearly with time since that disturbance for the duration of the modifying effect.</w:t>
      </w:r>
      <w:r w:rsidR="00E23CF2">
        <w:t xml:space="preserve"> </w:t>
      </w:r>
      <w:r w:rsidR="00114BFB">
        <w:t>Multiple disturbance types (separated by white space) can be listed in each line.</w:t>
      </w:r>
      <w:r w:rsidR="00E23CF2">
        <w:t xml:space="preserve"> </w:t>
      </w:r>
      <w:r w:rsidR="00D76851">
        <w:t>Modifiers that apply to all sites disturbed</w:t>
      </w:r>
      <w:r w:rsidR="00CE6A57">
        <w:t xml:space="preserve"> (cohorts killed)</w:t>
      </w:r>
      <w:r w:rsidR="00D76851">
        <w:t xml:space="preserve"> by wind, fire</w:t>
      </w:r>
      <w:r w:rsidR="00CE6A57">
        <w:t xml:space="preserve">, </w:t>
      </w:r>
      <w:r w:rsidR="00D76851">
        <w:t>harvest</w:t>
      </w:r>
      <w:r w:rsidR="00CE6A57">
        <w:t xml:space="preserve">, </w:t>
      </w:r>
      <w:r w:rsidR="00E23CF2">
        <w:t>BDA, E</w:t>
      </w:r>
      <w:r w:rsidR="00CE6A57">
        <w:t>DA or Biomass Insects</w:t>
      </w:r>
      <w:r w:rsidR="00D76851">
        <w:t xml:space="preserve"> can be </w:t>
      </w:r>
      <w:r w:rsidR="00CE6A57">
        <w:t xml:space="preserve">applied by using “Wind”, “Fire”, </w:t>
      </w:r>
      <w:r w:rsidR="00D76851">
        <w:t>“Harvest”</w:t>
      </w:r>
      <w:r w:rsidR="00CE6A57">
        <w:t>, “BDA”</w:t>
      </w:r>
      <w:r w:rsidR="00E23CF2">
        <w:t>, “EDA”</w:t>
      </w:r>
      <w:r w:rsidR="00CE6A57">
        <w:t xml:space="preserve"> or “</w:t>
      </w:r>
      <w:proofErr w:type="spellStart"/>
      <w:r w:rsidR="00CE6A57">
        <w:t>BiomassInsects</w:t>
      </w:r>
      <w:proofErr w:type="spellEnd"/>
      <w:r w:rsidR="00CE6A57">
        <w:t>”</w:t>
      </w:r>
      <w:r w:rsidR="00E23CF2">
        <w:t xml:space="preserve"> for the Disturbance Type. </w:t>
      </w:r>
      <w:r w:rsidR="00D76851">
        <w:t>Modifiers that apply to specif</w:t>
      </w:r>
      <w:r w:rsidR="00E23CF2">
        <w:t xml:space="preserve">ic severity levels for wind, </w:t>
      </w:r>
      <w:r w:rsidR="00D76851">
        <w:t>fire</w:t>
      </w:r>
      <w:r w:rsidR="00E23CF2">
        <w:t>, and BDA</w:t>
      </w:r>
      <w:r w:rsidR="00D76851">
        <w:t xml:space="preserve"> can be applied by adding “Severity</w:t>
      </w:r>
      <w:r w:rsidR="00E23CF2">
        <w:t xml:space="preserve">” and the numeric value (1-5). </w:t>
      </w:r>
      <w:r w:rsidR="00D76851">
        <w:t xml:space="preserve">For example, WindSeverity4 would designate modifiers to apply to all sites disturbed </w:t>
      </w:r>
      <w:r w:rsidR="00E23CF2">
        <w:t xml:space="preserve">by wind with severity class 4. </w:t>
      </w:r>
      <w:r w:rsidR="00D76851">
        <w:t>Specific harvest prescriptions can be targeted for modifiers by specifying the name of the prescr</w:t>
      </w:r>
      <w:r w:rsidR="00E23CF2">
        <w:t xml:space="preserve">iption under Disturbance Type. </w:t>
      </w:r>
      <w:r w:rsidR="00D76851">
        <w:t>The prescription names must exactly match names used in the harvest input files.</w:t>
      </w:r>
      <w:r w:rsidR="00E23CF2">
        <w:t xml:space="preserve"> </w:t>
      </w:r>
      <w:r w:rsidR="00760A0B">
        <w:t xml:space="preserve">Specific </w:t>
      </w:r>
      <w:r w:rsidR="00E23CF2">
        <w:t>BDA agents, as well as other E</w:t>
      </w:r>
      <w:r w:rsidR="00760A0B">
        <w:t xml:space="preserve">DA agents can be targeted for modifiers by specifying the agent name under Disturbance </w:t>
      </w:r>
      <w:r w:rsidR="00E23CF2">
        <w:t xml:space="preserve">Type. </w:t>
      </w:r>
      <w:r w:rsidR="00760A0B">
        <w:t>Modifiers that apply to specific defoliation levels for biomass insects can be applied by adding “</w:t>
      </w:r>
      <w:proofErr w:type="spellStart"/>
      <w:r w:rsidR="00760A0B">
        <w:t>Defol</w:t>
      </w:r>
      <w:proofErr w:type="spellEnd"/>
      <w:r w:rsidR="00760A0B">
        <w:t>” and th</w:t>
      </w:r>
      <w:r w:rsidR="00E23CF2">
        <w:t xml:space="preserve">e minimum percent </w:t>
      </w:r>
      <w:r w:rsidR="00E23CF2">
        <w:lastRenderedPageBreak/>
        <w:t xml:space="preserve">defoliation. </w:t>
      </w:r>
      <w:r w:rsidR="00760A0B">
        <w:t>For example, BiomassInsectsDefol50 would designat</w:t>
      </w:r>
      <w:r w:rsidR="00E46922">
        <w:t>e</w:t>
      </w:r>
      <w:r w:rsidR="00760A0B">
        <w:t xml:space="preserve"> modifiers to apply to all sites with defoliation at or above 50%.</w:t>
      </w:r>
      <w:r>
        <w:t xml:space="preserve">  </w:t>
      </w:r>
    </w:p>
    <w:p w14:paraId="642A49E3" w14:textId="77777777" w:rsidR="00B71AF3" w:rsidRDefault="00B71AF3" w:rsidP="00BB770A">
      <w:pPr>
        <w:pStyle w:val="textbody"/>
      </w:pPr>
      <w:r>
        <w:t>Example:</w:t>
      </w:r>
    </w:p>
    <w:p w14:paraId="45616D1F" w14:textId="77777777" w:rsidR="00B71AF3" w:rsidRDefault="00B71AF3" w:rsidP="00EB5F56">
      <w:pPr>
        <w:pStyle w:val="textinputfile"/>
      </w:pPr>
      <w:proofErr w:type="spellStart"/>
      <w:r>
        <w:t>DisturbanceModifiers</w:t>
      </w:r>
      <w:proofErr w:type="spellEnd"/>
    </w:p>
    <w:p w14:paraId="45A40811" w14:textId="77777777" w:rsidR="00B71AF3" w:rsidRDefault="00F4018C" w:rsidP="00EB5F56">
      <w:pPr>
        <w:pStyle w:val="textinputfile"/>
      </w:pPr>
      <w:r>
        <w:t>&gt;&gt;SHI</w:t>
      </w:r>
      <w:r w:rsidR="00D76851" w:rsidRPr="00D76851">
        <w:t xml:space="preserve"> Modif</w:t>
      </w:r>
      <w:r w:rsidR="00760A0B">
        <w:t>i</w:t>
      </w:r>
      <w:r w:rsidR="00D76851" w:rsidRPr="00D76851">
        <w:t>er</w:t>
      </w:r>
      <w:r w:rsidR="00D76851" w:rsidRPr="00D76851">
        <w:tab/>
        <w:t>Duration</w:t>
      </w:r>
      <w:r w:rsidR="00D76851" w:rsidRPr="00D76851">
        <w:tab/>
      </w:r>
      <w:r w:rsidR="00D76851">
        <w:t xml:space="preserve">Disturbance </w:t>
      </w:r>
      <w:r w:rsidR="00D76851" w:rsidRPr="00D76851">
        <w:t>Type</w:t>
      </w:r>
      <w:r w:rsidR="00D76851">
        <w:br/>
        <w:t xml:space="preserve">  </w:t>
      </w:r>
      <w:r w:rsidR="00D76851" w:rsidRPr="00D76851">
        <w:t>0.33</w:t>
      </w:r>
      <w:r w:rsidR="00D76851" w:rsidRPr="00D76851">
        <w:tab/>
      </w:r>
      <w:r w:rsidR="00D76851">
        <w:tab/>
      </w:r>
      <w:r w:rsidR="00D76851" w:rsidRPr="00D76851">
        <w:t>20</w:t>
      </w:r>
      <w:r w:rsidR="00D76851" w:rsidRPr="00D76851">
        <w:tab/>
      </w:r>
      <w:r w:rsidR="00D76851" w:rsidRPr="00D76851">
        <w:tab/>
        <w:t xml:space="preserve">WindSeverity5 </w:t>
      </w:r>
      <w:proofErr w:type="spellStart"/>
      <w:r w:rsidR="00D76851" w:rsidRPr="00D76851">
        <w:t>AspenClearcut</w:t>
      </w:r>
      <w:proofErr w:type="spellEnd"/>
    </w:p>
    <w:p w14:paraId="40D64ACB"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proofErr w:type="spellStart"/>
      <w:r w:rsidRPr="00D76851">
        <w:t>MaxAgeClearcut</w:t>
      </w:r>
      <w:proofErr w:type="spellEnd"/>
    </w:p>
    <w:p w14:paraId="780026AF" w14:textId="77777777" w:rsidR="00760A0B" w:rsidRDefault="00760A0B" w:rsidP="00EB5F56">
      <w:pPr>
        <w:pStyle w:val="textinputfile"/>
      </w:pPr>
      <w:r>
        <w:t xml:space="preserve">  0.50            5</w:t>
      </w:r>
      <w:r>
        <w:tab/>
      </w:r>
      <w:r>
        <w:tab/>
        <w:t>BiomassInsectsDefol50</w:t>
      </w:r>
    </w:p>
    <w:p w14:paraId="38D8F8B7" w14:textId="77777777" w:rsidR="00B71AF3" w:rsidRDefault="00B71AF3" w:rsidP="00B10845">
      <w:pPr>
        <w:pStyle w:val="Heading3"/>
        <w:numPr>
          <w:ilvl w:val="2"/>
          <w:numId w:val="45"/>
        </w:numPr>
        <w:ind w:left="864" w:hanging="864"/>
      </w:pPr>
      <w:bookmarkStart w:id="86" w:name="_Toc444673259"/>
      <w:r>
        <w:t>Species parameters</w:t>
      </w:r>
      <w:bookmarkEnd w:id="86"/>
    </w:p>
    <w:p w14:paraId="76CA691B" w14:textId="77777777" w:rsidR="00B71AF3" w:rsidRDefault="00B71AF3" w:rsidP="00EB5F56">
      <w:pPr>
        <w:pStyle w:val="textbody"/>
      </w:pPr>
      <w:r>
        <w:t xml:space="preserve">Next, a table of species parameters for the </w:t>
      </w:r>
      <w:r w:rsidR="003200E1">
        <w:t>E</w:t>
      </w:r>
      <w:r w:rsidR="0010115F">
        <w:t xml:space="preserve">DA agent. </w:t>
      </w:r>
      <w:r>
        <w:t>Species need not be liste</w:t>
      </w:r>
      <w:r w:rsidR="0010115F">
        <w:t xml:space="preserve">d and may appear in any order. </w:t>
      </w:r>
      <w:r>
        <w:t>If a species is excluded</w:t>
      </w:r>
      <w:r w:rsidR="0010115F">
        <w:t xml:space="preserve">, the species is never a host. </w:t>
      </w:r>
      <w:r>
        <w:t>I</w:t>
      </w:r>
      <w:r w:rsidR="00A216AE">
        <w:t>f a species is listed, all 13</w:t>
      </w:r>
      <w:r>
        <w:t xml:space="preserve"> parameters must be provided.</w:t>
      </w:r>
    </w:p>
    <w:p w14:paraId="4E2F2ED6" w14:textId="77777777" w:rsidR="00B71AF3" w:rsidRDefault="0010115F" w:rsidP="00EB5F56">
      <w:pPr>
        <w:pStyle w:val="textbody"/>
      </w:pPr>
      <w:r>
        <w:rPr>
          <w:i/>
        </w:rPr>
        <w:t>Host Index</w:t>
      </w:r>
      <w:r w:rsidR="000139B2">
        <w:rPr>
          <w:i/>
        </w:rPr>
        <w:t xml:space="preserve"> Class Ages</w:t>
      </w:r>
      <w:r w:rsidR="00B71AF3">
        <w:t xml:space="preserve"> indicate the minimum age at which a</w:t>
      </w:r>
      <w:r>
        <w:t xml:space="preserve"> species enters the respective h</w:t>
      </w:r>
      <w:r w:rsidR="00B71AF3">
        <w:t xml:space="preserve">ost </w:t>
      </w:r>
      <w:r>
        <w:t>index value c</w:t>
      </w:r>
      <w:r w:rsidR="00B71AF3">
        <w:t>lass</w:t>
      </w:r>
      <w:r w:rsidR="000139B2">
        <w:t xml:space="preserve"> (Low, Medium, and High)</w:t>
      </w:r>
      <w:r w:rsidR="00B71AF3">
        <w:t>.</w:t>
      </w:r>
      <w:r>
        <w:t xml:space="preserve"> </w:t>
      </w:r>
      <w:r w:rsidR="00B71AF3">
        <w:t xml:space="preserve">These classes are used to calculate </w:t>
      </w:r>
      <w:r>
        <w:t>Site Host Index</w:t>
      </w:r>
      <w:r w:rsidR="00B71AF3">
        <w:t xml:space="preserve"> (S</w:t>
      </w:r>
      <w:r>
        <w:t xml:space="preserve">HI). </w:t>
      </w:r>
      <w:r w:rsidR="00B71AF3">
        <w:t>A value greater than the tree species longevity (e.g., 999) indicates that the species never reaches the indicated class.</w:t>
      </w:r>
    </w:p>
    <w:p w14:paraId="0324B5AB" w14:textId="77777777" w:rsidR="00A216AE" w:rsidRDefault="0010115F" w:rsidP="00EB5F56">
      <w:pPr>
        <w:pStyle w:val="textbody"/>
        <w:rPr>
          <w:i/>
          <w:iCs/>
        </w:rPr>
      </w:pPr>
      <w:r>
        <w:rPr>
          <w:i/>
        </w:rPr>
        <w:t>Score</w:t>
      </w:r>
      <w:r>
        <w:t xml:space="preserve"> values for each h</w:t>
      </w:r>
      <w:r w:rsidR="00A216AE">
        <w:t xml:space="preserve">ost </w:t>
      </w:r>
      <w:r>
        <w:t>index value c</w:t>
      </w:r>
      <w:r w:rsidR="00A216AE">
        <w:t>lass (</w:t>
      </w:r>
      <w:r>
        <w:t>Low, Medium, and High</w:t>
      </w:r>
      <w:r w:rsidR="00A216AE">
        <w:t>)</w:t>
      </w:r>
      <w:r w:rsidR="004F5718">
        <w:t xml:space="preserve"> define the S</w:t>
      </w:r>
      <w:r>
        <w:t>HI</w:t>
      </w:r>
      <w:r w:rsidR="004F5718">
        <w:t xml:space="preserve"> values for cohorts in that class.</w:t>
      </w:r>
      <w:r>
        <w:t xml:space="preserve"> </w:t>
      </w:r>
      <w:r w:rsidR="004F5718">
        <w:t xml:space="preserve">The </w:t>
      </w:r>
      <w:r>
        <w:t>Score values must range between 1-3 for the Low class, 4-6 for Medium class, and 7-10 for High class.</w:t>
      </w:r>
    </w:p>
    <w:p w14:paraId="325A0024" w14:textId="1666E697" w:rsidR="004F5718" w:rsidRDefault="0010115F" w:rsidP="00EB5F56">
      <w:pPr>
        <w:pStyle w:val="textbody"/>
      </w:pPr>
      <w:r>
        <w:rPr>
          <w:i/>
        </w:rPr>
        <w:t xml:space="preserve">Vulnerability </w:t>
      </w:r>
      <w:r w:rsidR="00B71AF3" w:rsidRPr="004F5718">
        <w:rPr>
          <w:i/>
        </w:rPr>
        <w:t>Class Ages</w:t>
      </w:r>
      <w:r w:rsidR="00B71AF3">
        <w:t xml:space="preserve"> indicate the minimum age at which a species enters a respective </w:t>
      </w:r>
      <w:r w:rsidR="00ED7A9B">
        <w:t>Vulnerability</w:t>
      </w:r>
      <w:r w:rsidR="00B71AF3">
        <w:t xml:space="preserve"> </w:t>
      </w:r>
      <w:r w:rsidR="004F5718">
        <w:t>C</w:t>
      </w:r>
      <w:r w:rsidR="00ED7A9B">
        <w:t xml:space="preserve">lass (Low, Medium, and High). </w:t>
      </w:r>
      <w:r w:rsidR="00B71AF3">
        <w:t xml:space="preserve">These classes determine </w:t>
      </w:r>
      <w:r w:rsidR="00E46922">
        <w:t>which</w:t>
      </w:r>
      <w:r w:rsidR="00ED7A9B">
        <w:t xml:space="preserve"> </w:t>
      </w:r>
      <w:r w:rsidR="00E46922">
        <w:t>age c</w:t>
      </w:r>
      <w:r w:rsidR="00182EF1">
        <w:t xml:space="preserve">ohorts </w:t>
      </w:r>
      <w:r w:rsidR="00ED7A9B">
        <w:t xml:space="preserve">are </w:t>
      </w:r>
      <w:r w:rsidR="00182EF1">
        <w:t>subject to mortality</w:t>
      </w:r>
      <w:bookmarkStart w:id="87" w:name="_GoBack"/>
      <w:bookmarkEnd w:id="87"/>
      <w:r w:rsidR="00B71AF3">
        <w:t xml:space="preserve"> if a site is </w:t>
      </w:r>
      <w:r w:rsidR="00ED7A9B">
        <w:t xml:space="preserve">diseased. </w:t>
      </w:r>
      <w:r w:rsidR="00B71AF3">
        <w:t>A value greater than the tree species longevity (e.g., 999) indicates that the species neve</w:t>
      </w:r>
      <w:r w:rsidR="00ED7A9B">
        <w:t xml:space="preserve">r reaches the indicated class. </w:t>
      </w:r>
      <w:r w:rsidR="00B71AF3">
        <w:t>Cohorts younger than th</w:t>
      </w:r>
      <w:r w:rsidR="00ED7A9B">
        <w:t>e minimum age for the Low vulnerability</w:t>
      </w:r>
      <w:r w:rsidR="00B71AF3">
        <w:t xml:space="preserve"> class are </w:t>
      </w:r>
      <w:r w:rsidR="004F5718">
        <w:t xml:space="preserve">immune to </w:t>
      </w:r>
      <w:r w:rsidR="00ED7A9B">
        <w:t xml:space="preserve">mortality by disease. </w:t>
      </w:r>
      <w:r w:rsidR="00600166">
        <w:t>This feature can be used to allow young cohorts representing advanced regeneration to survive the disturbance.</w:t>
      </w:r>
    </w:p>
    <w:p w14:paraId="41C44690" w14:textId="77777777" w:rsidR="004F5718" w:rsidRDefault="003A4921" w:rsidP="00EB5F56">
      <w:pPr>
        <w:pStyle w:val="textbody"/>
      </w:pPr>
      <w:proofErr w:type="spellStart"/>
      <w:r>
        <w:rPr>
          <w:i/>
        </w:rPr>
        <w:t>Mort</w:t>
      </w:r>
      <w:r w:rsidR="004F5718">
        <w:rPr>
          <w:i/>
        </w:rPr>
        <w:t>Prob</w:t>
      </w:r>
      <w:proofErr w:type="spellEnd"/>
      <w:r w:rsidR="004F5718">
        <w:t xml:space="preserve"> values for each </w:t>
      </w:r>
      <w:r w:rsidR="00ED7A9B">
        <w:t xml:space="preserve">Vulnerability </w:t>
      </w:r>
      <w:r>
        <w:t>Class define the probability of mortality</w:t>
      </w:r>
      <w:r w:rsidR="004F5718">
        <w:t xml:space="preserve"> for cohorts in that class</w:t>
      </w:r>
      <w:r>
        <w:t xml:space="preserve"> when disturbance occurs</w:t>
      </w:r>
      <w:r w:rsidR="004F5718">
        <w:t>.</w:t>
      </w:r>
      <w:r w:rsidR="00ED7A9B">
        <w:t xml:space="preserve"> </w:t>
      </w:r>
      <w:r w:rsidR="007A7CCC">
        <w:t>This makes the killing of coh</w:t>
      </w:r>
      <w:r w:rsidR="00ED7A9B">
        <w:t xml:space="preserve">orts probabilistic once a site becomes diseased based on the vulnerability </w:t>
      </w:r>
      <w:r w:rsidR="007A7CCC">
        <w:t>class of each cohort.</w:t>
      </w:r>
      <w:r w:rsidR="00ED7A9B">
        <w:t xml:space="preserve"> </w:t>
      </w:r>
      <w:r w:rsidR="00BC05F7">
        <w:t xml:space="preserve">The </w:t>
      </w:r>
      <w:proofErr w:type="spellStart"/>
      <w:r w:rsidR="00BC05F7">
        <w:t>Mort</w:t>
      </w:r>
      <w:r w:rsidR="004F5718">
        <w:t>Prob</w:t>
      </w:r>
      <w:proofErr w:type="spellEnd"/>
      <w:r w:rsidR="004F5718">
        <w:t xml:space="preserve"> values must range between 0 and 1.</w:t>
      </w:r>
    </w:p>
    <w:p w14:paraId="21D3D8DB" w14:textId="77777777" w:rsidR="00182EF1" w:rsidRDefault="00D26E74" w:rsidP="00EB5F56">
      <w:pPr>
        <w:pStyle w:val="textbody"/>
      </w:pPr>
      <w:r>
        <w:rPr>
          <w:i/>
        </w:rPr>
        <w:t>CFS Conifer</w:t>
      </w:r>
      <w:r w:rsidR="007A7CCC">
        <w:t xml:space="preserve"> s</w:t>
      </w:r>
      <w:r w:rsidR="00182EF1">
        <w:t xml:space="preserve">pecifies whether a species contributes to a specialty dead fuel class for use with fuel extensions that account </w:t>
      </w:r>
      <w:r>
        <w:t xml:space="preserve">for disturbance-related fuels. </w:t>
      </w:r>
      <w:r w:rsidR="00182EF1">
        <w:t>This feature is used to track the number of dead cohorts of these species for each site, which ca</w:t>
      </w:r>
      <w:r w:rsidR="0000656B">
        <w:t xml:space="preserve">n be used by other extensions. </w:t>
      </w:r>
      <w:r w:rsidR="00182EF1" w:rsidRPr="0000656B">
        <w:rPr>
          <w:highlight w:val="yellow"/>
        </w:rPr>
        <w:t xml:space="preserve">For example, </w:t>
      </w:r>
      <w:r w:rsidR="00182EF1" w:rsidRPr="0000656B">
        <w:rPr>
          <w:highlight w:val="yellow"/>
        </w:rPr>
        <w:lastRenderedPageBreak/>
        <w:t xml:space="preserve">the Dynamic Fire and Fuel System (DFFS) extension uses the presence of dead conifers to specify certain </w:t>
      </w:r>
      <w:r w:rsidR="0000656B" w:rsidRPr="0000656B">
        <w:rPr>
          <w:highlight w:val="yellow"/>
        </w:rPr>
        <w:t>EDA</w:t>
      </w:r>
      <w:r w:rsidR="00182EF1" w:rsidRPr="0000656B">
        <w:rPr>
          <w:highlight w:val="yellow"/>
        </w:rPr>
        <w:t>-kill fuel types</w:t>
      </w:r>
      <w:r w:rsidR="0000656B">
        <w:t>. Para</w:t>
      </w:r>
      <w:r w:rsidR="00182EF1">
        <w:t>me</w:t>
      </w:r>
      <w:r w:rsidR="0000656B">
        <w:t>te</w:t>
      </w:r>
      <w:r w:rsidR="00182EF1">
        <w:t>r o</w:t>
      </w:r>
      <w:r w:rsidR="007A7CCC">
        <w:t>ptions are ‘yes’ or ‘no’.  Species that are not listed default to ‘no’.</w:t>
      </w:r>
    </w:p>
    <w:p w14:paraId="57331B87" w14:textId="77777777" w:rsidR="00A77E5E" w:rsidRDefault="0000656B" w:rsidP="00EB5F56">
      <w:pPr>
        <w:pStyle w:val="textbody"/>
      </w:pPr>
      <w:r>
        <w:rPr>
          <w:i/>
        </w:rPr>
        <w:t>Mortality Plot</w:t>
      </w:r>
      <w:r>
        <w:t xml:space="preserve"> specifies whether a species should be accounted for when creating mortality maps by EDA. This way, the user can decide whether to plot cohort mortality </w:t>
      </w:r>
      <w:r w:rsidR="00B41F5E">
        <w:t>for one or more species killed by the disease.</w:t>
      </w:r>
    </w:p>
    <w:p w14:paraId="5EB3FF4E" w14:textId="77777777" w:rsidR="00B71AF3" w:rsidRDefault="00B71AF3" w:rsidP="00EB5F56">
      <w:pPr>
        <w:pStyle w:val="textbody"/>
      </w:pPr>
      <w:r>
        <w:t>Example:</w:t>
      </w:r>
    </w:p>
    <w:p w14:paraId="3A563771" w14:textId="77777777" w:rsidR="009471C1" w:rsidRPr="009471C1" w:rsidRDefault="009471C1" w:rsidP="00F003F0">
      <w:pPr>
        <w:pStyle w:val="textbody"/>
        <w:spacing w:after="0"/>
        <w:ind w:left="0" w:right="0"/>
        <w:rPr>
          <w:rFonts w:ascii="Courier New" w:hAnsi="Courier New" w:cs="Courier New"/>
          <w:sz w:val="16"/>
          <w:szCs w:val="16"/>
        </w:rPr>
      </w:pPr>
      <w:proofErr w:type="spellStart"/>
      <w:r w:rsidRPr="009471C1">
        <w:rPr>
          <w:rFonts w:ascii="Courier New" w:hAnsi="Courier New" w:cs="Courier New"/>
          <w:sz w:val="16"/>
          <w:szCs w:val="16"/>
        </w:rPr>
        <w:t>EDASpeciesParameters</w:t>
      </w:r>
      <w:proofErr w:type="spellEnd"/>
    </w:p>
    <w:p w14:paraId="1899B74E" w14:textId="77777777" w:rsidR="009471C1" w:rsidRDefault="009471C1"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w:t>
      </w:r>
      <w:r w:rsidR="00F003F0">
        <w:rPr>
          <w:rFonts w:ascii="Courier New" w:hAnsi="Courier New" w:cs="Courier New"/>
          <w:sz w:val="16"/>
          <w:szCs w:val="16"/>
        </w:rPr>
        <w:t xml:space="preserve">        || ----- Host Index -------  || ----------</w:t>
      </w:r>
      <w:r w:rsidR="00F003F0">
        <w:t xml:space="preserve"> </w:t>
      </w:r>
      <w:r w:rsidR="00F003F0" w:rsidRPr="00F003F0">
        <w:rPr>
          <w:rFonts w:ascii="Courier New" w:hAnsi="Courier New" w:cs="Courier New"/>
          <w:sz w:val="16"/>
          <w:szCs w:val="16"/>
        </w:rPr>
        <w:t>Vulnerability</w:t>
      </w:r>
      <w:r w:rsidR="00F003F0">
        <w:rPr>
          <w:rFonts w:ascii="Courier New" w:hAnsi="Courier New" w:cs="Courier New"/>
          <w:sz w:val="16"/>
          <w:szCs w:val="16"/>
        </w:rPr>
        <w:t xml:space="preserve"> ---------- ||</w:t>
      </w:r>
    </w:p>
    <w:p w14:paraId="5C19E93A" w14:textId="77777777" w:rsidR="009471C1" w:rsidRDefault="009471C1" w:rsidP="00F003F0">
      <w:pPr>
        <w:pStyle w:val="textbody"/>
        <w:spacing w:after="0"/>
        <w:ind w:left="0" w:right="0"/>
        <w:rPr>
          <w:rFonts w:ascii="Courier New" w:hAnsi="Courier New" w:cs="Courier New"/>
          <w:sz w:val="16"/>
          <w:szCs w:val="16"/>
        </w:rPr>
      </w:pPr>
      <w:r w:rsidRPr="009471C1">
        <w:rPr>
          <w:rFonts w:ascii="Courier New" w:hAnsi="Courier New" w:cs="Courier New"/>
          <w:sz w:val="16"/>
          <w:szCs w:val="16"/>
        </w:rPr>
        <w:t>&gt;&gt;Species   Low</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Pr>
          <w:rFonts w:ascii="Courier New" w:hAnsi="Courier New" w:cs="Courier New"/>
          <w:sz w:val="16"/>
          <w:szCs w:val="16"/>
        </w:rPr>
        <w:t xml:space="preserve"> </w:t>
      </w:r>
      <w:r w:rsidRPr="009471C1">
        <w:rPr>
          <w:rFonts w:ascii="Courier New" w:hAnsi="Courier New" w:cs="Courier New"/>
          <w:sz w:val="16"/>
          <w:szCs w:val="16"/>
        </w:rPr>
        <w:t>High</w:t>
      </w:r>
      <w:r w:rsidR="00F003F0">
        <w:rPr>
          <w:rFonts w:ascii="Courier New" w:hAnsi="Courier New" w:cs="Courier New"/>
          <w:sz w:val="16"/>
          <w:szCs w:val="16"/>
        </w:rPr>
        <w:t xml:space="preserve">    ||  L</w:t>
      </w:r>
      <w:r w:rsidRPr="009471C1">
        <w:rPr>
          <w:rFonts w:ascii="Courier New" w:hAnsi="Courier New" w:cs="Courier New"/>
          <w:sz w:val="16"/>
          <w:szCs w:val="16"/>
        </w:rPr>
        <w:t>ow</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Medium</w:t>
      </w:r>
      <w:r>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Hig</w:t>
      </w:r>
      <w:r w:rsidR="00F003F0">
        <w:rPr>
          <w:rFonts w:ascii="Courier New" w:hAnsi="Courier New" w:cs="Courier New"/>
          <w:sz w:val="16"/>
          <w:szCs w:val="16"/>
        </w:rPr>
        <w:t xml:space="preserve">h    </w:t>
      </w:r>
      <w:r w:rsidR="00377130">
        <w:rPr>
          <w:rFonts w:ascii="Courier New" w:hAnsi="Courier New" w:cs="Courier New"/>
          <w:sz w:val="16"/>
          <w:szCs w:val="16"/>
        </w:rPr>
        <w:t xml:space="preserve"> </w:t>
      </w:r>
      <w:r w:rsidR="00F003F0">
        <w:rPr>
          <w:rFonts w:ascii="Courier New" w:hAnsi="Courier New" w:cs="Courier New"/>
          <w:sz w:val="16"/>
          <w:szCs w:val="16"/>
        </w:rPr>
        <w:t xml:space="preserve">|| </w:t>
      </w:r>
      <w:r w:rsidRPr="009471C1">
        <w:rPr>
          <w:rFonts w:ascii="Courier New" w:hAnsi="Courier New" w:cs="Courier New"/>
          <w:sz w:val="16"/>
          <w:szCs w:val="16"/>
        </w:rPr>
        <w:t>CFS</w:t>
      </w:r>
      <w:r w:rsidR="00377130">
        <w:rPr>
          <w:rFonts w:ascii="Courier New" w:hAnsi="Courier New" w:cs="Courier New"/>
          <w:sz w:val="16"/>
          <w:szCs w:val="16"/>
        </w:rPr>
        <w:t xml:space="preserve">   </w:t>
      </w:r>
      <w:r w:rsidR="00377130" w:rsidRPr="009471C1">
        <w:rPr>
          <w:rFonts w:ascii="Courier New" w:hAnsi="Courier New" w:cs="Courier New"/>
          <w:sz w:val="16"/>
          <w:szCs w:val="16"/>
        </w:rPr>
        <w:t>Mortality</w:t>
      </w:r>
      <w:r w:rsidR="00F003F0">
        <w:rPr>
          <w:rFonts w:ascii="Courier New" w:hAnsi="Courier New" w:cs="Courier New"/>
          <w:sz w:val="16"/>
          <w:szCs w:val="16"/>
        </w:rPr>
        <w:t xml:space="preserve">      </w:t>
      </w:r>
    </w:p>
    <w:p w14:paraId="69153142" w14:textId="77777777" w:rsidR="00F003F0"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&gt;&gt;Name    Age</w:t>
      </w:r>
      <w:r w:rsidRPr="009471C1">
        <w:rPr>
          <w:rFonts w:ascii="Courier New" w:hAnsi="Courier New" w:cs="Courier New"/>
          <w:sz w:val="16"/>
          <w:szCs w:val="16"/>
        </w:rPr>
        <w:t xml:space="preserve"> </w:t>
      </w:r>
      <w:r>
        <w:rPr>
          <w:rFonts w:ascii="Courier New" w:hAnsi="Courier New" w:cs="Courier New"/>
          <w:sz w:val="16"/>
          <w:szCs w:val="16"/>
        </w:rPr>
        <w:t>Score</w:t>
      </w:r>
      <w:r w:rsidRPr="00F003F0">
        <w:rPr>
          <w:rFonts w:ascii="Courier New" w:hAnsi="Courier New" w:cs="Courier New"/>
          <w:sz w:val="16"/>
          <w:szCs w:val="16"/>
        </w:rPr>
        <w:t xml:space="preserve"> </w:t>
      </w:r>
      <w:r>
        <w:rPr>
          <w:rFonts w:ascii="Courier New" w:hAnsi="Courier New" w:cs="Courier New"/>
          <w:sz w:val="16"/>
          <w:szCs w:val="16"/>
        </w:rPr>
        <w:t>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r>
        <w:rPr>
          <w:rFonts w:ascii="Courier New" w:hAnsi="Courier New" w:cs="Courier New"/>
          <w:sz w:val="16"/>
          <w:szCs w:val="16"/>
        </w:rPr>
        <w:t>Score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Pr>
          <w:rFonts w:ascii="Courier New" w:hAnsi="Courier New" w:cs="Courier New"/>
          <w:sz w:val="16"/>
          <w:szCs w:val="16"/>
        </w:rPr>
        <w:t xml:space="preserve"> Age</w:t>
      </w:r>
      <w:r w:rsidRPr="009471C1">
        <w:rPr>
          <w:rFonts w:ascii="Courier New" w:hAnsi="Courier New" w:cs="Courier New"/>
          <w:sz w:val="16"/>
          <w:szCs w:val="16"/>
        </w:rPr>
        <w:t xml:space="preserve"> </w:t>
      </w:r>
      <w:proofErr w:type="spellStart"/>
      <w:r>
        <w:rPr>
          <w:rFonts w:ascii="Courier New" w:hAnsi="Courier New" w:cs="Courier New"/>
          <w:sz w:val="16"/>
          <w:szCs w:val="16"/>
        </w:rPr>
        <w:t>MortProb</w:t>
      </w:r>
      <w:proofErr w:type="spellEnd"/>
      <w:r w:rsidR="00377130">
        <w:rPr>
          <w:rFonts w:ascii="Courier New" w:hAnsi="Courier New" w:cs="Courier New"/>
          <w:sz w:val="16"/>
          <w:szCs w:val="16"/>
        </w:rPr>
        <w:t>||</w:t>
      </w:r>
      <w:proofErr w:type="spellStart"/>
      <w:r w:rsidR="00377130">
        <w:rPr>
          <w:rFonts w:ascii="Courier New" w:hAnsi="Courier New" w:cs="Courier New"/>
          <w:sz w:val="16"/>
          <w:szCs w:val="16"/>
        </w:rPr>
        <w:t>Conif</w:t>
      </w:r>
      <w:proofErr w:type="spellEnd"/>
      <w:r w:rsidRPr="009471C1">
        <w:rPr>
          <w:rFonts w:ascii="Courier New" w:hAnsi="Courier New" w:cs="Courier New"/>
          <w:sz w:val="16"/>
          <w:szCs w:val="16"/>
        </w:rPr>
        <w:t xml:space="preserve"> </w:t>
      </w:r>
      <w:r w:rsidR="00377130">
        <w:rPr>
          <w:rFonts w:ascii="Courier New" w:hAnsi="Courier New" w:cs="Courier New"/>
          <w:sz w:val="16"/>
          <w:szCs w:val="16"/>
        </w:rPr>
        <w:t>Plot</w:t>
      </w:r>
    </w:p>
    <w:p w14:paraId="6D0F8CFC" w14:textId="77777777" w:rsidR="009471C1" w:rsidRDefault="00F003F0" w:rsidP="00F003F0">
      <w:pPr>
        <w:pStyle w:val="textbody"/>
        <w:spacing w:after="0"/>
        <w:ind w:left="0" w:right="0"/>
        <w:rPr>
          <w:rFonts w:ascii="Courier New" w:hAnsi="Courier New" w:cs="Courier New"/>
          <w:sz w:val="16"/>
          <w:szCs w:val="16"/>
        </w:rPr>
      </w:pPr>
      <w:r>
        <w:rPr>
          <w:rFonts w:ascii="Courier New" w:hAnsi="Courier New" w:cs="Courier New"/>
          <w:sz w:val="16"/>
          <w:szCs w:val="16"/>
        </w:rPr>
        <w:t xml:space="preserve">&gt;&gt;            (1-3)     (4-6)     (7-10)|| </w:t>
      </w:r>
    </w:p>
    <w:p w14:paraId="08A0A1DA" w14:textId="77777777"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Umbecali</w:t>
      </w:r>
      <w:proofErr w:type="spellEnd"/>
      <w:r>
        <w:rPr>
          <w:rFonts w:ascii="Courier New" w:hAnsi="Courier New" w:cs="Courier New"/>
          <w:sz w:val="16"/>
          <w:szCs w:val="16"/>
        </w:rPr>
        <w:t xml:space="preserve">   5    3   15    6   40    10    999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14:paraId="156DD6E1" w14:textId="77777777"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Lithdens</w:t>
      </w:r>
      <w:proofErr w:type="spellEnd"/>
      <w:r>
        <w:rPr>
          <w:rFonts w:ascii="Courier New" w:hAnsi="Courier New" w:cs="Courier New"/>
          <w:sz w:val="16"/>
          <w:szCs w:val="16"/>
        </w:rPr>
        <w:t xml:space="preserve">   5    2   20    4   60    7     5</w:t>
      </w:r>
      <w:r w:rsidR="00377130">
        <w:rPr>
          <w:rFonts w:ascii="Courier New" w:hAnsi="Courier New" w:cs="Courier New"/>
          <w:sz w:val="16"/>
          <w:szCs w:val="16"/>
        </w:rPr>
        <w:t xml:space="preserve">     0.14   15    0.25   30    0.3     yes   </w:t>
      </w:r>
      <w:proofErr w:type="spellStart"/>
      <w:r w:rsidR="00377130">
        <w:rPr>
          <w:rFonts w:ascii="Courier New" w:hAnsi="Courier New" w:cs="Courier New"/>
          <w:sz w:val="16"/>
          <w:szCs w:val="16"/>
        </w:rPr>
        <w:t>yes</w:t>
      </w:r>
      <w:proofErr w:type="spellEnd"/>
    </w:p>
    <w:p w14:paraId="31D92F6F" w14:textId="6039A00B" w:rsidR="00F003F0" w:rsidRDefault="00F003F0" w:rsidP="00377130">
      <w:pPr>
        <w:pStyle w:val="textbody"/>
        <w:spacing w:after="0"/>
        <w:ind w:left="0" w:right="0"/>
        <w:rPr>
          <w:rFonts w:ascii="Courier New" w:hAnsi="Courier New" w:cs="Courier New"/>
          <w:sz w:val="16"/>
          <w:szCs w:val="16"/>
        </w:rPr>
      </w:pPr>
      <w:proofErr w:type="spellStart"/>
      <w:r w:rsidRPr="00F003F0">
        <w:rPr>
          <w:rFonts w:ascii="Courier New" w:hAnsi="Courier New" w:cs="Courier New"/>
          <w:sz w:val="16"/>
          <w:szCs w:val="16"/>
        </w:rPr>
        <w:t>Sequsemp</w:t>
      </w:r>
      <w:proofErr w:type="spellEnd"/>
      <w:r>
        <w:rPr>
          <w:rFonts w:ascii="Courier New" w:hAnsi="Courier New" w:cs="Courier New"/>
          <w:sz w:val="16"/>
          <w:szCs w:val="16"/>
        </w:rPr>
        <w:t xml:space="preserve">   50   3   999   </w:t>
      </w:r>
      <w:r w:rsidR="00347C8D">
        <w:rPr>
          <w:rFonts w:ascii="Courier New" w:hAnsi="Courier New" w:cs="Courier New"/>
          <w:sz w:val="16"/>
          <w:szCs w:val="16"/>
        </w:rPr>
        <w:t>4</w:t>
      </w:r>
      <w:r>
        <w:rPr>
          <w:rFonts w:ascii="Courier New" w:hAnsi="Courier New" w:cs="Courier New"/>
          <w:sz w:val="16"/>
          <w:szCs w:val="16"/>
        </w:rPr>
        <w:t xml:space="preserve">   999   </w:t>
      </w:r>
      <w:r w:rsidR="00347C8D">
        <w:rPr>
          <w:rFonts w:ascii="Courier New" w:hAnsi="Courier New" w:cs="Courier New"/>
          <w:sz w:val="16"/>
          <w:szCs w:val="16"/>
        </w:rPr>
        <w:t>7</w:t>
      </w:r>
      <w:r>
        <w:rPr>
          <w:rFonts w:ascii="Courier New" w:hAnsi="Courier New" w:cs="Courier New"/>
          <w:sz w:val="16"/>
          <w:szCs w:val="16"/>
        </w:rPr>
        <w:t xml:space="preserve">     999</w:t>
      </w:r>
      <w:r w:rsidR="00377130">
        <w:rPr>
          <w:rFonts w:ascii="Courier New" w:hAnsi="Courier New" w:cs="Courier New"/>
          <w:sz w:val="16"/>
          <w:szCs w:val="16"/>
        </w:rPr>
        <w:t xml:space="preserve">   0      999   0      999   0       no    </w:t>
      </w:r>
      <w:proofErr w:type="spellStart"/>
      <w:r w:rsidR="00377130">
        <w:rPr>
          <w:rFonts w:ascii="Courier New" w:hAnsi="Courier New" w:cs="Courier New"/>
          <w:sz w:val="16"/>
          <w:szCs w:val="16"/>
        </w:rPr>
        <w:t>no</w:t>
      </w:r>
      <w:proofErr w:type="spellEnd"/>
    </w:p>
    <w:p w14:paraId="73FD89EA" w14:textId="77777777" w:rsidR="009471C1" w:rsidRDefault="009471C1" w:rsidP="009471C1">
      <w:pPr>
        <w:pStyle w:val="textbody"/>
        <w:ind w:left="0"/>
        <w:rPr>
          <w:rFonts w:ascii="Courier New" w:hAnsi="Courier New" w:cs="Courier New"/>
          <w:sz w:val="16"/>
          <w:szCs w:val="16"/>
        </w:rPr>
      </w:pPr>
    </w:p>
    <w:p w14:paraId="60A0D8FB" w14:textId="77777777" w:rsidR="00E037C7" w:rsidRDefault="00E037C7" w:rsidP="00B10845">
      <w:pPr>
        <w:pStyle w:val="Heading3"/>
        <w:numPr>
          <w:ilvl w:val="2"/>
          <w:numId w:val="45"/>
        </w:numPr>
        <w:ind w:left="864" w:hanging="864"/>
      </w:pPr>
      <w:bookmarkStart w:id="88" w:name="_Toc444673260"/>
      <w:r>
        <w:t>Ignored species (Optional)</w:t>
      </w:r>
      <w:bookmarkEnd w:id="88"/>
    </w:p>
    <w:p w14:paraId="15B10282" w14:textId="77777777" w:rsidR="00E037C7" w:rsidRDefault="00E037C7" w:rsidP="00E037C7">
      <w:pPr>
        <w:pStyle w:val="textbody"/>
      </w:pPr>
      <w:r>
        <w:t xml:space="preserve">The keyword </w:t>
      </w:r>
      <w:proofErr w:type="spellStart"/>
      <w:r w:rsidRPr="00BA0212">
        <w:rPr>
          <w:i/>
        </w:rPr>
        <w:t>IgnoredSpecies</w:t>
      </w:r>
      <w:proofErr w:type="spellEnd"/>
      <w:r>
        <w:t>, followed by a list of species (each species on a separate line), define the species that should not be included in calculatio</w:t>
      </w:r>
      <w:r w:rsidR="00DA56FE">
        <w:t xml:space="preserve">ns of site host index. </w:t>
      </w:r>
      <w:r>
        <w:t>These species should be those that do not affect the</w:t>
      </w:r>
      <w:r w:rsidR="00DA56FE">
        <w:t xml:space="preserve"> host index</w:t>
      </w:r>
      <w:r>
        <w:t xml:space="preserve"> value either positively or negatively.</w:t>
      </w:r>
      <w:r w:rsidR="00DA56FE">
        <w:t xml:space="preserve"> </w:t>
      </w:r>
      <w:r>
        <w:t>Non</w:t>
      </w:r>
      <w:r w:rsidR="00DA56FE">
        <w:t>-</w:t>
      </w:r>
      <w:r>
        <w:t xml:space="preserve">host species that do not appear in this list are assumed to provide a 0 </w:t>
      </w:r>
      <w:r w:rsidR="00DA56FE">
        <w:t xml:space="preserve">score for the host index value, </w:t>
      </w:r>
      <w:r>
        <w:t>reduc</w:t>
      </w:r>
      <w:r w:rsidR="00DA56FE">
        <w:t xml:space="preserve">ing its site average value. </w:t>
      </w:r>
      <w:r w:rsidR="00691325">
        <w:t xml:space="preserve">If a species appears </w:t>
      </w:r>
      <w:r>
        <w:t>in</w:t>
      </w:r>
      <w:r w:rsidR="00691325">
        <w:t xml:space="preserve"> both</w:t>
      </w:r>
      <w:r>
        <w:t xml:space="preserve"> the </w:t>
      </w:r>
      <w:proofErr w:type="spellStart"/>
      <w:r w:rsidR="00DA56FE">
        <w:rPr>
          <w:i/>
        </w:rPr>
        <w:t>E</w:t>
      </w:r>
      <w:r w:rsidRPr="00BA0212">
        <w:rPr>
          <w:i/>
        </w:rPr>
        <w:t>DASpeciesParameters</w:t>
      </w:r>
      <w:proofErr w:type="spellEnd"/>
      <w:r>
        <w:t xml:space="preserve"> table</w:t>
      </w:r>
      <w:r w:rsidR="00691325">
        <w:t xml:space="preserve"> and the </w:t>
      </w:r>
      <w:proofErr w:type="spellStart"/>
      <w:r w:rsidR="00691325" w:rsidRPr="00BA0212">
        <w:rPr>
          <w:i/>
        </w:rPr>
        <w:t>IgnoredSpecies</w:t>
      </w:r>
      <w:proofErr w:type="spellEnd"/>
      <w:r w:rsidR="00691325">
        <w:t xml:space="preserve"> list, the </w:t>
      </w:r>
      <w:proofErr w:type="spellStart"/>
      <w:r w:rsidR="00691325" w:rsidRPr="00BA0212">
        <w:rPr>
          <w:i/>
        </w:rPr>
        <w:t>IgnoredSpecies</w:t>
      </w:r>
      <w:proofErr w:type="spellEnd"/>
      <w:r w:rsidR="00691325">
        <w:t xml:space="preserve"> list will override the other parameters for the species, and it will be ignored in calculations of site resource dominance</w:t>
      </w:r>
      <w:r w:rsidR="00DA56FE">
        <w:t xml:space="preserve">. </w:t>
      </w:r>
      <w:r>
        <w:t>Example:</w:t>
      </w:r>
    </w:p>
    <w:p w14:paraId="42B9E93A" w14:textId="77777777" w:rsidR="00E037C7" w:rsidRDefault="00E037C7" w:rsidP="00E037C7">
      <w:pPr>
        <w:pStyle w:val="textinputfile"/>
      </w:pPr>
      <w:proofErr w:type="spellStart"/>
      <w:r>
        <w:t>IgnoredSpecies</w:t>
      </w:r>
      <w:proofErr w:type="spellEnd"/>
    </w:p>
    <w:p w14:paraId="71353228"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Abiebrac</w:t>
      </w:r>
      <w:proofErr w:type="spellEnd"/>
    </w:p>
    <w:p w14:paraId="20D20B70" w14:textId="77777777" w:rsidR="00DA56FE" w:rsidRPr="00DA56FE"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Abiegran</w:t>
      </w:r>
      <w:proofErr w:type="spellEnd"/>
    </w:p>
    <w:p w14:paraId="350D9889" w14:textId="77777777" w:rsidR="00B71AF3" w:rsidRPr="00FE1E11" w:rsidRDefault="00DA56FE" w:rsidP="00DA56FE">
      <w:pPr>
        <w:tabs>
          <w:tab w:val="left" w:pos="2472"/>
          <w:tab w:val="left" w:pos="3740"/>
          <w:tab w:val="left" w:pos="4862"/>
          <w:tab w:val="left" w:pos="6171"/>
          <w:tab w:val="left" w:pos="7293"/>
          <w:tab w:val="left" w:pos="8415"/>
          <w:tab w:val="left" w:pos="9822"/>
        </w:tabs>
        <w:ind w:left="1122"/>
        <w:rPr>
          <w:rFonts w:ascii="Courier New" w:hAnsi="Courier New" w:cs="Courier New"/>
          <w:sz w:val="20"/>
          <w:szCs w:val="20"/>
        </w:rPr>
      </w:pPr>
      <w:r>
        <w:rPr>
          <w:rFonts w:ascii="Courier New" w:hAnsi="Courier New" w:cs="Courier New"/>
          <w:sz w:val="20"/>
          <w:szCs w:val="20"/>
        </w:rPr>
        <w:t xml:space="preserve">   </w:t>
      </w:r>
      <w:proofErr w:type="spellStart"/>
      <w:r w:rsidRPr="00DA56FE">
        <w:rPr>
          <w:rFonts w:ascii="Courier New" w:hAnsi="Courier New" w:cs="Courier New"/>
          <w:sz w:val="20"/>
          <w:szCs w:val="20"/>
        </w:rPr>
        <w:t>Alnurhom</w:t>
      </w:r>
      <w:proofErr w:type="spellEnd"/>
    </w:p>
    <w:p w14:paraId="65A1993B" w14:textId="77777777" w:rsidR="00B71AF3" w:rsidRPr="00BB770A" w:rsidRDefault="00B71AF3" w:rsidP="00BB770A">
      <w:pPr>
        <w:pStyle w:val="Heading1"/>
        <w:numPr>
          <w:ilvl w:val="0"/>
          <w:numId w:val="45"/>
        </w:numPr>
      </w:pPr>
      <w:bookmarkStart w:id="89" w:name="_Toc444673261"/>
      <w:r w:rsidRPr="00BB770A">
        <w:lastRenderedPageBreak/>
        <w:t>Output Files</w:t>
      </w:r>
      <w:bookmarkEnd w:id="89"/>
    </w:p>
    <w:p w14:paraId="038067FF" w14:textId="77777777" w:rsidR="00B71AF3" w:rsidRDefault="00DA1469">
      <w:pPr>
        <w:pStyle w:val="Heading2"/>
        <w:numPr>
          <w:ilvl w:val="1"/>
          <w:numId w:val="45"/>
        </w:numPr>
      </w:pPr>
      <w:bookmarkStart w:id="90" w:name="_Toc444673262"/>
      <w:r>
        <w:t>E</w:t>
      </w:r>
      <w:r w:rsidR="00B71AF3">
        <w:t xml:space="preserve">DA </w:t>
      </w:r>
      <w:r>
        <w:t xml:space="preserve">Status </w:t>
      </w:r>
      <w:r w:rsidR="00B71AF3">
        <w:t>Map</w:t>
      </w:r>
      <w:bookmarkEnd w:id="90"/>
    </w:p>
    <w:p w14:paraId="702242E7" w14:textId="77777777" w:rsidR="00B71AF3" w:rsidRDefault="00B71AF3">
      <w:pPr>
        <w:pStyle w:val="textbody"/>
      </w:pPr>
      <w:r>
        <w:t xml:space="preserve">The map of </w:t>
      </w:r>
      <w:r w:rsidR="00DA1469">
        <w:t xml:space="preserve">each cell’s state is labeled 1 for susceptible, 2 for infected, ad 3 for diseased. </w:t>
      </w:r>
      <w:r>
        <w:t xml:space="preserve">A map is produced for each </w:t>
      </w:r>
      <w:r w:rsidR="00DA1469">
        <w:t>E</w:t>
      </w:r>
      <w:r>
        <w:t>DA time step.</w:t>
      </w:r>
    </w:p>
    <w:p w14:paraId="6D6D8AA1" w14:textId="77777777" w:rsidR="00B10845" w:rsidRDefault="00DA1469">
      <w:pPr>
        <w:pStyle w:val="Heading2"/>
        <w:numPr>
          <w:ilvl w:val="1"/>
          <w:numId w:val="45"/>
        </w:numPr>
      </w:pPr>
      <w:bookmarkStart w:id="91" w:name="_Toc444673263"/>
      <w:r>
        <w:t xml:space="preserve">EDA Mortality </w:t>
      </w:r>
      <w:r w:rsidR="00B10845">
        <w:t>Map (Optional)</w:t>
      </w:r>
      <w:bookmarkEnd w:id="91"/>
    </w:p>
    <w:p w14:paraId="1E6C464A" w14:textId="77777777" w:rsidR="00C16C9B" w:rsidRPr="00B10845" w:rsidRDefault="00B10845" w:rsidP="00C16C9B">
      <w:pPr>
        <w:pStyle w:val="textbody"/>
      </w:pPr>
      <w:r>
        <w:t>The map of</w:t>
      </w:r>
      <w:r w:rsidR="00DA1469">
        <w:t xml:space="preserve"> cohort mortality caused by EDA is labeled with values ranging from 0 to the number of cohorts killed in each site. Only cohorts that are flagged “yes” in the Mortality Plot field of the EDA Species Parameter table</w:t>
      </w:r>
      <w:r>
        <w:t xml:space="preserve"> </w:t>
      </w:r>
      <w:r w:rsidR="00DA1469">
        <w:t xml:space="preserve">are considered. </w:t>
      </w:r>
      <w:r>
        <w:t xml:space="preserve">A map is produced for each </w:t>
      </w:r>
      <w:r w:rsidR="00DA1469">
        <w:t>E</w:t>
      </w:r>
      <w:r>
        <w:t>DA time step.</w:t>
      </w:r>
    </w:p>
    <w:p w14:paraId="3AD14BD7" w14:textId="77777777" w:rsidR="00B71AF3" w:rsidRDefault="00DA1469">
      <w:pPr>
        <w:pStyle w:val="Heading2"/>
        <w:numPr>
          <w:ilvl w:val="1"/>
          <w:numId w:val="45"/>
        </w:numPr>
      </w:pPr>
      <w:bookmarkStart w:id="92" w:name="_Toc444673264"/>
      <w:r>
        <w:t>E</w:t>
      </w:r>
      <w:r w:rsidR="00B71AF3">
        <w:t>DA Log file</w:t>
      </w:r>
      <w:bookmarkEnd w:id="92"/>
    </w:p>
    <w:p w14:paraId="0A575179" w14:textId="77777777" w:rsidR="00B71AF3" w:rsidRDefault="00B71AF3">
      <w:pPr>
        <w:pStyle w:val="textbody"/>
      </w:pPr>
      <w:r>
        <w:t>The event log is a text file that contains information about every event ov</w:t>
      </w:r>
      <w:r w:rsidR="00DA1469">
        <w:t xml:space="preserve">er the course of the scenario: </w:t>
      </w:r>
      <w:r>
        <w:t xml:space="preserve">year, </w:t>
      </w:r>
      <w:r w:rsidR="00DA1469">
        <w:t>agent name, number of infected sites, number of diseased sites, number of damaged sites (with mortality regardless of species that have been flagged as “yes”), total cohorts killed, total cohorts killed among the species flagged as “yes” in the EDA Species Parameter table.</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BF4C0" w14:textId="77777777" w:rsidR="0011769C" w:rsidRDefault="0011769C">
      <w:r>
        <w:separator/>
      </w:r>
    </w:p>
  </w:endnote>
  <w:endnote w:type="continuationSeparator" w:id="0">
    <w:p w14:paraId="47701F92" w14:textId="77777777" w:rsidR="0011769C" w:rsidRDefault="0011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863F" w14:textId="77777777" w:rsidR="001E176B" w:rsidRDefault="001E176B" w:rsidP="0018504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E6174" w14:textId="77777777" w:rsidR="001E176B" w:rsidRDefault="001E176B"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64A1A">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E7727" w14:textId="77777777" w:rsidR="0011769C" w:rsidRDefault="0011769C">
      <w:r>
        <w:separator/>
      </w:r>
    </w:p>
  </w:footnote>
  <w:footnote w:type="continuationSeparator" w:id="0">
    <w:p w14:paraId="6BF0DB17" w14:textId="77777777" w:rsidR="0011769C" w:rsidRDefault="00117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BBF6" w14:textId="77777777" w:rsidR="001E176B" w:rsidRDefault="001E176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441AC" w14:textId="77777777" w:rsidR="001E176B" w:rsidRDefault="001E176B" w:rsidP="007115D2">
    <w:pPr>
      <w:pStyle w:val="Header"/>
      <w:tabs>
        <w:tab w:val="clear" w:pos="4320"/>
        <w:tab w:val="clear" w:pos="8640"/>
        <w:tab w:val="center" w:pos="4675"/>
        <w:tab w:val="right" w:pos="9350"/>
      </w:tabs>
    </w:pPr>
    <w:fldSimple w:instr=" DOCPROPERTY  &quot;Extension Name&quot;  \* MERGEFORMAT ">
      <w:r w:rsidR="00164A1A">
        <w:t>Epidemiological Disturbance Agent</w:t>
      </w:r>
    </w:fldSimple>
    <w:r>
      <w:t xml:space="preserve"> v</w:t>
    </w:r>
    <w:fldSimple w:instr=" DOCPROPERTY  &quot;Extension Version&quot;  \* MERGEFORMAT ">
      <w:r w:rsidR="00164A1A">
        <w:t>1.0</w:t>
      </w:r>
    </w:fldSimple>
    <w:r>
      <w:tab/>
    </w:r>
    <w:r>
      <w:tab/>
      <w:t>LANDIS-II Extension -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B640518"/>
    <w:multiLevelType w:val="hybridMultilevel"/>
    <w:tmpl w:val="9C865816"/>
    <w:lvl w:ilvl="0" w:tplc="8F02B6C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62CE7"/>
    <w:multiLevelType w:val="hybridMultilevel"/>
    <w:tmpl w:val="1A3CF064"/>
    <w:lvl w:ilvl="0" w:tplc="2BB4F1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3"/>
  </w:num>
  <w:num w:numId="43">
    <w:abstractNumId w:val="11"/>
  </w:num>
  <w:num w:numId="44">
    <w:abstractNumId w:val="14"/>
  </w:num>
  <w:num w:numId="45">
    <w:abstractNumId w:val="10"/>
  </w:num>
  <w:num w:numId="46">
    <w:abstractNumId w:val="15"/>
  </w:num>
  <w:num w:numId="47">
    <w:abstractNumId w:val="10"/>
  </w:num>
  <w:num w:numId="48">
    <w:abstractNumId w:val="12"/>
  </w:num>
  <w:num w:numId="49">
    <w:abstractNumId w:val="17"/>
  </w:num>
  <w:num w:numId="5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583B"/>
    <w:rsid w:val="00004D5D"/>
    <w:rsid w:val="00005A1E"/>
    <w:rsid w:val="00005A2F"/>
    <w:rsid w:val="0000656B"/>
    <w:rsid w:val="000139B2"/>
    <w:rsid w:val="000428D8"/>
    <w:rsid w:val="0004547C"/>
    <w:rsid w:val="000459D3"/>
    <w:rsid w:val="00054EDC"/>
    <w:rsid w:val="00057A57"/>
    <w:rsid w:val="00081CF4"/>
    <w:rsid w:val="0009794F"/>
    <w:rsid w:val="00097E4A"/>
    <w:rsid w:val="000B618A"/>
    <w:rsid w:val="000E05E4"/>
    <w:rsid w:val="000E3682"/>
    <w:rsid w:val="000E43FA"/>
    <w:rsid w:val="000F2C9D"/>
    <w:rsid w:val="0010115F"/>
    <w:rsid w:val="0010710D"/>
    <w:rsid w:val="00114BFB"/>
    <w:rsid w:val="00114DDF"/>
    <w:rsid w:val="0011769C"/>
    <w:rsid w:val="0013453A"/>
    <w:rsid w:val="0014418D"/>
    <w:rsid w:val="00156D38"/>
    <w:rsid w:val="001573D9"/>
    <w:rsid w:val="00164A1A"/>
    <w:rsid w:val="00170066"/>
    <w:rsid w:val="00182EF1"/>
    <w:rsid w:val="00185040"/>
    <w:rsid w:val="001B08E9"/>
    <w:rsid w:val="001C1B10"/>
    <w:rsid w:val="001E176B"/>
    <w:rsid w:val="00211988"/>
    <w:rsid w:val="00230D23"/>
    <w:rsid w:val="00234ECE"/>
    <w:rsid w:val="002417DE"/>
    <w:rsid w:val="0025232E"/>
    <w:rsid w:val="002624DF"/>
    <w:rsid w:val="002776B9"/>
    <w:rsid w:val="00283768"/>
    <w:rsid w:val="00294160"/>
    <w:rsid w:val="002A28E2"/>
    <w:rsid w:val="002A7952"/>
    <w:rsid w:val="002B2737"/>
    <w:rsid w:val="002B2F72"/>
    <w:rsid w:val="002B3A4C"/>
    <w:rsid w:val="002B5BF3"/>
    <w:rsid w:val="002D4AB5"/>
    <w:rsid w:val="002E1043"/>
    <w:rsid w:val="002E26D4"/>
    <w:rsid w:val="002E29B9"/>
    <w:rsid w:val="002E5E74"/>
    <w:rsid w:val="002F29F1"/>
    <w:rsid w:val="0030463D"/>
    <w:rsid w:val="0031444B"/>
    <w:rsid w:val="00316C87"/>
    <w:rsid w:val="003200E1"/>
    <w:rsid w:val="00340E01"/>
    <w:rsid w:val="00347C8D"/>
    <w:rsid w:val="00351F31"/>
    <w:rsid w:val="0036638B"/>
    <w:rsid w:val="00377130"/>
    <w:rsid w:val="00384AB0"/>
    <w:rsid w:val="00396432"/>
    <w:rsid w:val="00396E73"/>
    <w:rsid w:val="0039739D"/>
    <w:rsid w:val="003A4921"/>
    <w:rsid w:val="003B15BD"/>
    <w:rsid w:val="003E0437"/>
    <w:rsid w:val="003E51AD"/>
    <w:rsid w:val="003F62A8"/>
    <w:rsid w:val="00444C10"/>
    <w:rsid w:val="00446242"/>
    <w:rsid w:val="004470A5"/>
    <w:rsid w:val="0045444A"/>
    <w:rsid w:val="004618A9"/>
    <w:rsid w:val="004637C7"/>
    <w:rsid w:val="00472811"/>
    <w:rsid w:val="00481161"/>
    <w:rsid w:val="0048583B"/>
    <w:rsid w:val="00494744"/>
    <w:rsid w:val="004A3D93"/>
    <w:rsid w:val="004B2C4A"/>
    <w:rsid w:val="004B7F9D"/>
    <w:rsid w:val="004C2650"/>
    <w:rsid w:val="004C6BB2"/>
    <w:rsid w:val="004D0596"/>
    <w:rsid w:val="004D2EB1"/>
    <w:rsid w:val="004E2ECC"/>
    <w:rsid w:val="004F024A"/>
    <w:rsid w:val="004F5718"/>
    <w:rsid w:val="005014E5"/>
    <w:rsid w:val="005024A0"/>
    <w:rsid w:val="005102A6"/>
    <w:rsid w:val="0052583A"/>
    <w:rsid w:val="00526BCE"/>
    <w:rsid w:val="00552839"/>
    <w:rsid w:val="0056770C"/>
    <w:rsid w:val="0058011A"/>
    <w:rsid w:val="005815B9"/>
    <w:rsid w:val="00595576"/>
    <w:rsid w:val="005B2A2C"/>
    <w:rsid w:val="005C163E"/>
    <w:rsid w:val="005C727F"/>
    <w:rsid w:val="005C7B90"/>
    <w:rsid w:val="005E4E9C"/>
    <w:rsid w:val="005F6AC2"/>
    <w:rsid w:val="00600166"/>
    <w:rsid w:val="00600330"/>
    <w:rsid w:val="00610A98"/>
    <w:rsid w:val="00614EEE"/>
    <w:rsid w:val="006178B8"/>
    <w:rsid w:val="006210D7"/>
    <w:rsid w:val="00621D3C"/>
    <w:rsid w:val="00622758"/>
    <w:rsid w:val="00652E56"/>
    <w:rsid w:val="006651AC"/>
    <w:rsid w:val="00671600"/>
    <w:rsid w:val="00672616"/>
    <w:rsid w:val="00691325"/>
    <w:rsid w:val="0069412E"/>
    <w:rsid w:val="006953C5"/>
    <w:rsid w:val="006C1645"/>
    <w:rsid w:val="006C2C06"/>
    <w:rsid w:val="006E2A5B"/>
    <w:rsid w:val="006E4134"/>
    <w:rsid w:val="0070485A"/>
    <w:rsid w:val="00704EE6"/>
    <w:rsid w:val="007115D2"/>
    <w:rsid w:val="007131EB"/>
    <w:rsid w:val="00724CA7"/>
    <w:rsid w:val="00745EF3"/>
    <w:rsid w:val="00760A0B"/>
    <w:rsid w:val="00764226"/>
    <w:rsid w:val="00767421"/>
    <w:rsid w:val="00767EDD"/>
    <w:rsid w:val="00770CFF"/>
    <w:rsid w:val="00773749"/>
    <w:rsid w:val="00784063"/>
    <w:rsid w:val="00784C54"/>
    <w:rsid w:val="007976EA"/>
    <w:rsid w:val="00797FA4"/>
    <w:rsid w:val="007A4938"/>
    <w:rsid w:val="007A70D0"/>
    <w:rsid w:val="007A7CCC"/>
    <w:rsid w:val="007B31CE"/>
    <w:rsid w:val="007C060B"/>
    <w:rsid w:val="007D1C09"/>
    <w:rsid w:val="007D68E9"/>
    <w:rsid w:val="00800590"/>
    <w:rsid w:val="00820D49"/>
    <w:rsid w:val="008237E8"/>
    <w:rsid w:val="00830261"/>
    <w:rsid w:val="00850561"/>
    <w:rsid w:val="00863360"/>
    <w:rsid w:val="008660A8"/>
    <w:rsid w:val="00866C22"/>
    <w:rsid w:val="00875F6B"/>
    <w:rsid w:val="008766A7"/>
    <w:rsid w:val="008815A6"/>
    <w:rsid w:val="008820EE"/>
    <w:rsid w:val="00886329"/>
    <w:rsid w:val="00891F13"/>
    <w:rsid w:val="008923C0"/>
    <w:rsid w:val="008958E0"/>
    <w:rsid w:val="008A47CD"/>
    <w:rsid w:val="008A63F4"/>
    <w:rsid w:val="008B68C0"/>
    <w:rsid w:val="008C6CD8"/>
    <w:rsid w:val="008D0366"/>
    <w:rsid w:val="008D34B4"/>
    <w:rsid w:val="008E2818"/>
    <w:rsid w:val="008E6E9F"/>
    <w:rsid w:val="008F11F2"/>
    <w:rsid w:val="00907034"/>
    <w:rsid w:val="00910697"/>
    <w:rsid w:val="00914F98"/>
    <w:rsid w:val="00916F29"/>
    <w:rsid w:val="009207C4"/>
    <w:rsid w:val="009268BD"/>
    <w:rsid w:val="0093055D"/>
    <w:rsid w:val="00935671"/>
    <w:rsid w:val="009471C1"/>
    <w:rsid w:val="009475E2"/>
    <w:rsid w:val="0095067E"/>
    <w:rsid w:val="009575D3"/>
    <w:rsid w:val="009708C1"/>
    <w:rsid w:val="00972094"/>
    <w:rsid w:val="009A4224"/>
    <w:rsid w:val="009B338E"/>
    <w:rsid w:val="009E4688"/>
    <w:rsid w:val="009E7960"/>
    <w:rsid w:val="009F0DBE"/>
    <w:rsid w:val="009F0E0A"/>
    <w:rsid w:val="009F288D"/>
    <w:rsid w:val="00A016AF"/>
    <w:rsid w:val="00A025C9"/>
    <w:rsid w:val="00A14D6E"/>
    <w:rsid w:val="00A216AE"/>
    <w:rsid w:val="00A25459"/>
    <w:rsid w:val="00A553EC"/>
    <w:rsid w:val="00A67009"/>
    <w:rsid w:val="00A77E5E"/>
    <w:rsid w:val="00A8371A"/>
    <w:rsid w:val="00A971CC"/>
    <w:rsid w:val="00AA08E2"/>
    <w:rsid w:val="00AA5CD9"/>
    <w:rsid w:val="00AB2903"/>
    <w:rsid w:val="00AD7B8A"/>
    <w:rsid w:val="00AE3DFE"/>
    <w:rsid w:val="00AE71DB"/>
    <w:rsid w:val="00AF0D09"/>
    <w:rsid w:val="00B04394"/>
    <w:rsid w:val="00B10845"/>
    <w:rsid w:val="00B21FE9"/>
    <w:rsid w:val="00B26577"/>
    <w:rsid w:val="00B32767"/>
    <w:rsid w:val="00B36970"/>
    <w:rsid w:val="00B41F5E"/>
    <w:rsid w:val="00B44EA7"/>
    <w:rsid w:val="00B52303"/>
    <w:rsid w:val="00B56F0B"/>
    <w:rsid w:val="00B62B8A"/>
    <w:rsid w:val="00B64115"/>
    <w:rsid w:val="00B71AF3"/>
    <w:rsid w:val="00B86F86"/>
    <w:rsid w:val="00B91C57"/>
    <w:rsid w:val="00B978C6"/>
    <w:rsid w:val="00BA0212"/>
    <w:rsid w:val="00BA274D"/>
    <w:rsid w:val="00BA5AA3"/>
    <w:rsid w:val="00BB6DF3"/>
    <w:rsid w:val="00BB770A"/>
    <w:rsid w:val="00BB77A4"/>
    <w:rsid w:val="00BC05F7"/>
    <w:rsid w:val="00BC202D"/>
    <w:rsid w:val="00BC6807"/>
    <w:rsid w:val="00BC6F0C"/>
    <w:rsid w:val="00BD1FFA"/>
    <w:rsid w:val="00BE141F"/>
    <w:rsid w:val="00C16302"/>
    <w:rsid w:val="00C16C9B"/>
    <w:rsid w:val="00C20008"/>
    <w:rsid w:val="00C4104E"/>
    <w:rsid w:val="00C43013"/>
    <w:rsid w:val="00C632A4"/>
    <w:rsid w:val="00C76775"/>
    <w:rsid w:val="00CB0F17"/>
    <w:rsid w:val="00CE6A57"/>
    <w:rsid w:val="00CF1AB7"/>
    <w:rsid w:val="00D12643"/>
    <w:rsid w:val="00D13EDF"/>
    <w:rsid w:val="00D14283"/>
    <w:rsid w:val="00D25563"/>
    <w:rsid w:val="00D26E74"/>
    <w:rsid w:val="00D339DE"/>
    <w:rsid w:val="00D379A7"/>
    <w:rsid w:val="00D44AC5"/>
    <w:rsid w:val="00D50FF7"/>
    <w:rsid w:val="00D5440D"/>
    <w:rsid w:val="00D73785"/>
    <w:rsid w:val="00D74821"/>
    <w:rsid w:val="00D76851"/>
    <w:rsid w:val="00D829E5"/>
    <w:rsid w:val="00DA1469"/>
    <w:rsid w:val="00DA56FE"/>
    <w:rsid w:val="00DE06FF"/>
    <w:rsid w:val="00DE1966"/>
    <w:rsid w:val="00DF51B8"/>
    <w:rsid w:val="00E037BE"/>
    <w:rsid w:val="00E037C7"/>
    <w:rsid w:val="00E159A7"/>
    <w:rsid w:val="00E160D9"/>
    <w:rsid w:val="00E23CF2"/>
    <w:rsid w:val="00E24DB2"/>
    <w:rsid w:val="00E257CA"/>
    <w:rsid w:val="00E46922"/>
    <w:rsid w:val="00E47212"/>
    <w:rsid w:val="00E52496"/>
    <w:rsid w:val="00E625D6"/>
    <w:rsid w:val="00E64628"/>
    <w:rsid w:val="00E678C4"/>
    <w:rsid w:val="00E67A3D"/>
    <w:rsid w:val="00E713F3"/>
    <w:rsid w:val="00E77DBE"/>
    <w:rsid w:val="00E97DA9"/>
    <w:rsid w:val="00EA4845"/>
    <w:rsid w:val="00EA7E4D"/>
    <w:rsid w:val="00EB4ACF"/>
    <w:rsid w:val="00EB5F56"/>
    <w:rsid w:val="00EC7881"/>
    <w:rsid w:val="00ED527E"/>
    <w:rsid w:val="00ED7A9B"/>
    <w:rsid w:val="00EE3320"/>
    <w:rsid w:val="00EE3B4C"/>
    <w:rsid w:val="00EF22A2"/>
    <w:rsid w:val="00EF5ABA"/>
    <w:rsid w:val="00EF7E83"/>
    <w:rsid w:val="00F003F0"/>
    <w:rsid w:val="00F05381"/>
    <w:rsid w:val="00F066C5"/>
    <w:rsid w:val="00F07F3F"/>
    <w:rsid w:val="00F24870"/>
    <w:rsid w:val="00F30B33"/>
    <w:rsid w:val="00F4018C"/>
    <w:rsid w:val="00F42028"/>
    <w:rsid w:val="00F62238"/>
    <w:rsid w:val="00F627B1"/>
    <w:rsid w:val="00F93A2A"/>
    <w:rsid w:val="00F95134"/>
    <w:rsid w:val="00FA2752"/>
    <w:rsid w:val="00FA6440"/>
    <w:rsid w:val="00FB004B"/>
    <w:rsid w:val="00FB167B"/>
    <w:rsid w:val="00FB5A04"/>
    <w:rsid w:val="00FB6725"/>
    <w:rsid w:val="00FC15A4"/>
    <w:rsid w:val="00FC36EF"/>
    <w:rsid w:val="00FE1E11"/>
    <w:rsid w:val="00FF10B5"/>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hapeDefaults>
    <o:shapedefaults v:ext="edit" spidmax="2049"/>
    <o:shapelayout v:ext="edit">
      <o:idmap v:ext="edit" data="1"/>
      <o:rules v:ext="edit">
        <o:r id="V:Rule1" type="connector" idref="#_x0000_s1033"/>
        <o:r id="V:Rule2" type="connector" idref="#_x0000_s1038"/>
      </o:rules>
    </o:shapelayout>
  </w:shapeDefaults>
  <w:decimalSymbol w:val="."/>
  <w:listSeparator w:val=","/>
  <w14:docId w14:val="0A510AAA"/>
  <w15:docId w15:val="{5658B5C2-FB25-4517-B4D1-E2668A2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
    <w:semiHidden/>
    <w:rsid w:val="0060033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5024A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espv=2&amp;biw=1920&amp;bih=947&amp;q=heterobasidion&amp;spell=1&amp;sa=X&amp;ved=0ahUKEwiPyYWu9p_LAhUBMSYKHdnQBaQQvwUIGSg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524D6-4F3E-4E01-9A9F-8B42C423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20</Pages>
  <Words>4919</Words>
  <Characters>28039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LANDIS-II EDA v1.0</vt:lpstr>
    </vt:vector>
  </TitlesOfParts>
  <Company>USFS North Central Research Station</Company>
  <LinksUpToDate>false</LinksUpToDate>
  <CharactersWithSpaces>32893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subject/>
  <dc:creator>Francesco Tonini;Brian R. Miranda</dc:creator>
  <cp:keywords/>
  <dc:description/>
  <cp:lastModifiedBy>Francesco Tonini</cp:lastModifiedBy>
  <cp:revision>161</cp:revision>
  <cp:lastPrinted>2016-03-11T14:57:00Z</cp:lastPrinted>
  <dcterms:created xsi:type="dcterms:W3CDTF">2013-01-31T14:05:00Z</dcterms:created>
  <dcterms:modified xsi:type="dcterms:W3CDTF">2016-03-11T14:58:00Z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Epidemiological Disturbance Agent</vt:lpwstr>
  </property>
  <property fmtid="{D5CDD505-2E9C-101B-9397-08002B2CF9AE}" pid="3" name="Extension Version">
    <vt:lpwstr>1.0</vt:lpwstr>
  </property>
</Properties>
</file>